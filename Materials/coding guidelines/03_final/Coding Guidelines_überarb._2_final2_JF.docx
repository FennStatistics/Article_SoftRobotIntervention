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57CC5" w14:textId="77777777" w:rsidR="008023B2" w:rsidRPr="000537BC" w:rsidRDefault="00EA607C">
      <w:pPr>
        <w:pStyle w:val="berschrift1"/>
        <w:keepNext w:val="0"/>
        <w:keepLines w:val="0"/>
        <w:spacing w:before="480"/>
        <w:rPr>
          <w:rFonts w:ascii="Times New Roman" w:hAnsi="Times New Roman" w:cs="Times New Roman"/>
          <w:lang w:val="en-US"/>
        </w:rPr>
      </w:pPr>
      <w:bookmarkStart w:id="0" w:name="_g65b42z9f6ot" w:colFirst="0" w:colLast="0"/>
      <w:bookmarkEnd w:id="0"/>
      <w:r w:rsidRPr="000537BC">
        <w:rPr>
          <w:rFonts w:ascii="Times New Roman" w:eastAsia="Times New Roman" w:hAnsi="Times New Roman" w:cs="Times New Roman"/>
          <w:b/>
          <w:i/>
          <w:sz w:val="46"/>
          <w:szCs w:val="46"/>
          <w:lang w:val="en-US"/>
        </w:rPr>
        <w:t>Coding Guidelines - Perception of Soft Robots</w:t>
      </w:r>
    </w:p>
    <w:p w14:paraId="57BF9303" w14:textId="0E31D9C8" w:rsidR="008023B2" w:rsidRPr="000537BC" w:rsidRDefault="00EA607C">
      <w:pPr>
        <w:rPr>
          <w:rFonts w:ascii="Times New Roman" w:eastAsia="Times New Roman" w:hAnsi="Times New Roman" w:cs="Times New Roman"/>
          <w:b/>
          <w:color w:val="0D0D0D"/>
          <w:sz w:val="20"/>
          <w:szCs w:val="20"/>
          <w:lang w:val="en-US"/>
          <w:rPrChange w:id="1" w:author="Julius Fenn" w:date="2024-03-07T16:13:00Z">
            <w:rPr>
              <w:rFonts w:ascii="Times New Roman" w:eastAsia="Times New Roman" w:hAnsi="Times New Roman" w:cs="Times New Roman"/>
              <w:b/>
              <w:color w:val="0D0D0D"/>
              <w:sz w:val="20"/>
              <w:szCs w:val="20"/>
              <w:highlight w:val="white"/>
              <w:lang w:val="en-US"/>
            </w:rPr>
          </w:rPrChange>
        </w:rPr>
      </w:pPr>
      <w:r w:rsidRPr="000537BC">
        <w:rPr>
          <w:rFonts w:ascii="Times New Roman" w:eastAsia="Times New Roman" w:hAnsi="Times New Roman" w:cs="Times New Roman"/>
          <w:color w:val="0D0D0D"/>
          <w:sz w:val="20"/>
          <w:szCs w:val="20"/>
          <w:lang w:val="en-US"/>
          <w:rPrChange w:id="2" w:author="Julius Fenn" w:date="2024-03-07T16:13:00Z">
            <w:rPr>
              <w:rFonts w:ascii="Times New Roman" w:eastAsia="Times New Roman" w:hAnsi="Times New Roman" w:cs="Times New Roman"/>
              <w:color w:val="0D0D0D"/>
              <w:sz w:val="20"/>
              <w:szCs w:val="20"/>
              <w:highlight w:val="white"/>
              <w:lang w:val="en-US"/>
            </w:rPr>
          </w:rPrChange>
        </w:rPr>
        <w:t>Before starting coding</w:t>
      </w:r>
      <w:r w:rsidR="00EE332B" w:rsidRPr="000537BC">
        <w:rPr>
          <w:rFonts w:ascii="Times New Roman" w:eastAsia="Times New Roman" w:hAnsi="Times New Roman" w:cs="Times New Roman"/>
          <w:color w:val="0D0D0D"/>
          <w:sz w:val="20"/>
          <w:szCs w:val="20"/>
          <w:lang w:val="en-US"/>
          <w:rPrChange w:id="3" w:author="Julius Fenn" w:date="2024-03-07T16:13:00Z">
            <w:rPr>
              <w:rFonts w:ascii="Times New Roman" w:eastAsia="Times New Roman" w:hAnsi="Times New Roman" w:cs="Times New Roman"/>
              <w:color w:val="0D0D0D"/>
              <w:sz w:val="20"/>
              <w:szCs w:val="20"/>
              <w:highlight w:val="white"/>
              <w:lang w:val="en-US"/>
            </w:rPr>
          </w:rPrChange>
        </w:rPr>
        <w:t>, if you have not mentally present the study and study design</w:t>
      </w:r>
      <w:r w:rsidRPr="000537BC">
        <w:rPr>
          <w:rFonts w:ascii="Times New Roman" w:eastAsia="Times New Roman" w:hAnsi="Times New Roman" w:cs="Times New Roman"/>
          <w:color w:val="0D0D0D"/>
          <w:sz w:val="20"/>
          <w:szCs w:val="20"/>
          <w:lang w:val="en-US"/>
          <w:rPrChange w:id="4" w:author="Julius Fenn" w:date="2024-03-07T16:13:00Z">
            <w:rPr>
              <w:rFonts w:ascii="Times New Roman" w:eastAsia="Times New Roman" w:hAnsi="Times New Roman" w:cs="Times New Roman"/>
              <w:color w:val="0D0D0D"/>
              <w:sz w:val="20"/>
              <w:szCs w:val="20"/>
              <w:highlight w:val="white"/>
              <w:lang w:val="en-US"/>
            </w:rPr>
          </w:rPrChange>
        </w:rPr>
        <w:t>, please (a) click through our main study on risks and benefits of soft robots &amp; read the scenario texts on (</w:t>
      </w:r>
      <w:proofErr w:type="spellStart"/>
      <w:r w:rsidRPr="000537BC">
        <w:rPr>
          <w:rFonts w:ascii="Times New Roman" w:eastAsia="Times New Roman" w:hAnsi="Times New Roman" w:cs="Times New Roman"/>
          <w:color w:val="0D0D0D"/>
          <w:sz w:val="20"/>
          <w:szCs w:val="20"/>
          <w:lang w:val="en-US"/>
          <w:rPrChange w:id="5" w:author="Julius Fenn" w:date="2024-03-07T16:13:00Z">
            <w:rPr>
              <w:rFonts w:ascii="Times New Roman" w:eastAsia="Times New Roman" w:hAnsi="Times New Roman" w:cs="Times New Roman"/>
              <w:color w:val="0D0D0D"/>
              <w:sz w:val="20"/>
              <w:szCs w:val="20"/>
              <w:highlight w:val="white"/>
              <w:lang w:val="en-US"/>
            </w:rPr>
          </w:rPrChange>
        </w:rPr>
        <w:t>i</w:t>
      </w:r>
      <w:proofErr w:type="spellEnd"/>
      <w:r w:rsidRPr="000537BC">
        <w:rPr>
          <w:rFonts w:ascii="Times New Roman" w:eastAsia="Times New Roman" w:hAnsi="Times New Roman" w:cs="Times New Roman"/>
          <w:color w:val="0D0D0D"/>
          <w:sz w:val="20"/>
          <w:szCs w:val="20"/>
          <w:lang w:val="en-US"/>
          <w:rPrChange w:id="6" w:author="Julius Fenn" w:date="2024-03-07T16:13:00Z">
            <w:rPr>
              <w:rFonts w:ascii="Times New Roman" w:eastAsia="Times New Roman" w:hAnsi="Times New Roman" w:cs="Times New Roman"/>
              <w:color w:val="0D0D0D"/>
              <w:sz w:val="20"/>
              <w:szCs w:val="20"/>
              <w:highlight w:val="white"/>
              <w:lang w:val="en-US"/>
            </w:rPr>
          </w:rPrChange>
        </w:rPr>
        <w:t>) socially assistive robots + information “soft”, (ii) search and rescue robots + information “soft”, (b) r</w:t>
      </w:r>
      <w:r w:rsidRPr="000537BC">
        <w:rPr>
          <w:rFonts w:ascii="Times New Roman" w:eastAsia="Times New Roman" w:hAnsi="Times New Roman" w:cs="Times New Roman"/>
          <w:color w:val="1F1F1F"/>
          <w:sz w:val="20"/>
          <w:szCs w:val="20"/>
          <w:lang w:val="en-US"/>
          <w:rPrChange w:id="7" w:author="Julius Fenn" w:date="2024-03-07T16:13:00Z">
            <w:rPr>
              <w:rFonts w:ascii="Times New Roman" w:eastAsia="Times New Roman" w:hAnsi="Times New Roman" w:cs="Times New Roman"/>
              <w:color w:val="1F1F1F"/>
              <w:sz w:val="20"/>
              <w:szCs w:val="20"/>
              <w:highlight w:val="white"/>
              <w:lang w:val="en-US"/>
            </w:rPr>
          </w:rPrChange>
        </w:rPr>
        <w:t xml:space="preserve">ead </w:t>
      </w:r>
      <w:del w:id="8" w:author="Julius Fenn" w:date="2024-03-07T16:09:00Z">
        <w:r w:rsidRPr="000537BC" w:rsidDel="000537BC">
          <w:rPr>
            <w:rFonts w:ascii="Times New Roman" w:eastAsia="Times New Roman" w:hAnsi="Times New Roman" w:cs="Times New Roman"/>
            <w:color w:val="1F1F1F"/>
            <w:sz w:val="20"/>
            <w:szCs w:val="20"/>
            <w:lang w:val="en-US"/>
            <w:rPrChange w:id="9" w:author="Julius Fenn" w:date="2024-03-07T16:13:00Z">
              <w:rPr>
                <w:rFonts w:ascii="Times New Roman" w:eastAsia="Times New Roman" w:hAnsi="Times New Roman" w:cs="Times New Roman"/>
                <w:color w:val="1F1F1F"/>
                <w:sz w:val="20"/>
                <w:szCs w:val="20"/>
                <w:highlight w:val="white"/>
                <w:lang w:val="en-US"/>
              </w:rPr>
            </w:rPrChange>
          </w:rPr>
          <w:delText xml:space="preserve">the </w:delText>
        </w:r>
        <w:r w:rsidR="00C0037E" w:rsidRPr="000537BC" w:rsidDel="000537BC">
          <w:rPr>
            <w:rFonts w:ascii="Times New Roman" w:eastAsia="Times New Roman" w:hAnsi="Times New Roman" w:cs="Times New Roman"/>
            <w:color w:val="1F1F1F"/>
            <w:sz w:val="20"/>
            <w:szCs w:val="20"/>
            <w:lang w:val="en-US"/>
            <w:rPrChange w:id="10" w:author="Julius Fenn" w:date="2024-03-07T16:13:00Z">
              <w:rPr>
                <w:rFonts w:ascii="Times New Roman" w:eastAsia="Times New Roman" w:hAnsi="Times New Roman" w:cs="Times New Roman"/>
                <w:color w:val="1F1F1F"/>
                <w:sz w:val="20"/>
                <w:szCs w:val="20"/>
                <w:highlight w:val="yellow"/>
                <w:lang w:val="en-US"/>
              </w:rPr>
            </w:rPrChange>
          </w:rPr>
          <w:delText xml:space="preserve">yellow marked </w:delText>
        </w:r>
        <w:r w:rsidR="00C0037E" w:rsidRPr="000537BC" w:rsidDel="000537BC">
          <w:rPr>
            <w:rFonts w:ascii="Times New Roman" w:eastAsia="Times New Roman" w:hAnsi="Times New Roman" w:cs="Times New Roman"/>
            <w:color w:val="1F1F1F"/>
            <w:sz w:val="20"/>
            <w:szCs w:val="20"/>
            <w:u w:val="single"/>
            <w:lang w:val="en-US"/>
            <w:rPrChange w:id="11" w:author="Julius Fenn" w:date="2024-03-07T16:13:00Z">
              <w:rPr>
                <w:rFonts w:ascii="Times New Roman" w:eastAsia="Times New Roman" w:hAnsi="Times New Roman" w:cs="Times New Roman"/>
                <w:color w:val="1F1F1F"/>
                <w:sz w:val="20"/>
                <w:szCs w:val="20"/>
                <w:highlight w:val="yellow"/>
                <w:u w:val="single"/>
                <w:lang w:val="en-US"/>
              </w:rPr>
            </w:rPrChange>
          </w:rPr>
          <w:delText>250</w:delText>
        </w:r>
        <w:r w:rsidR="00C0037E" w:rsidRPr="000537BC" w:rsidDel="000537BC">
          <w:rPr>
            <w:rFonts w:ascii="Times New Roman" w:eastAsia="Times New Roman" w:hAnsi="Times New Roman" w:cs="Times New Roman"/>
            <w:color w:val="1F1F1F"/>
            <w:sz w:val="20"/>
            <w:szCs w:val="20"/>
            <w:lang w:val="en-US"/>
            <w:rPrChange w:id="12" w:author="Julius Fenn" w:date="2024-03-07T16:13:00Z">
              <w:rPr>
                <w:rFonts w:ascii="Times New Roman" w:eastAsia="Times New Roman" w:hAnsi="Times New Roman" w:cs="Times New Roman"/>
                <w:color w:val="1F1F1F"/>
                <w:sz w:val="20"/>
                <w:szCs w:val="20"/>
                <w:highlight w:val="yellow"/>
                <w:lang w:val="en-US"/>
              </w:rPr>
            </w:rPrChange>
          </w:rPr>
          <w:delText xml:space="preserve"> </w:delText>
        </w:r>
        <w:r w:rsidRPr="000537BC" w:rsidDel="000537BC">
          <w:rPr>
            <w:rFonts w:ascii="Times New Roman" w:eastAsia="Times New Roman" w:hAnsi="Times New Roman" w:cs="Times New Roman"/>
            <w:color w:val="1F1F1F"/>
            <w:sz w:val="20"/>
            <w:szCs w:val="20"/>
            <w:lang w:val="en-US"/>
            <w:rPrChange w:id="13" w:author="Julius Fenn" w:date="2024-03-07T16:13:00Z">
              <w:rPr>
                <w:rFonts w:ascii="Times New Roman" w:eastAsia="Times New Roman" w:hAnsi="Times New Roman" w:cs="Times New Roman"/>
                <w:color w:val="1F1F1F"/>
                <w:sz w:val="20"/>
                <w:szCs w:val="20"/>
                <w:highlight w:val="white"/>
                <w:lang w:val="en-US"/>
              </w:rPr>
            </w:rPrChange>
          </w:rPr>
          <w:delText>words from our</w:delText>
        </w:r>
      </w:del>
      <w:r w:rsidRPr="000537BC">
        <w:rPr>
          <w:rFonts w:ascii="Times New Roman" w:eastAsia="Times New Roman" w:hAnsi="Times New Roman" w:cs="Times New Roman"/>
          <w:color w:val="1F1F1F"/>
          <w:sz w:val="20"/>
          <w:szCs w:val="20"/>
          <w:lang w:val="en-US"/>
          <w:rPrChange w:id="14" w:author="Julius Fenn" w:date="2024-03-07T16:13:00Z">
            <w:rPr>
              <w:rFonts w:ascii="Times New Roman" w:eastAsia="Times New Roman" w:hAnsi="Times New Roman" w:cs="Times New Roman"/>
              <w:color w:val="1F1F1F"/>
              <w:sz w:val="20"/>
              <w:szCs w:val="20"/>
              <w:highlight w:val="white"/>
              <w:lang w:val="en-US"/>
            </w:rPr>
          </w:rPrChange>
        </w:rPr>
        <w:t xml:space="preserve"> randomly created sub-word list</w:t>
      </w:r>
      <w:r w:rsidR="00C0037E" w:rsidRPr="000537BC">
        <w:rPr>
          <w:rFonts w:ascii="Times New Roman" w:eastAsia="Times New Roman" w:hAnsi="Times New Roman" w:cs="Times New Roman"/>
          <w:color w:val="1F1F1F"/>
          <w:sz w:val="20"/>
          <w:szCs w:val="20"/>
          <w:lang w:val="en-US"/>
          <w:rPrChange w:id="15" w:author="Julius Fenn" w:date="2024-03-07T16:13:00Z">
            <w:rPr>
              <w:rFonts w:ascii="Times New Roman" w:eastAsia="Times New Roman" w:hAnsi="Times New Roman" w:cs="Times New Roman"/>
              <w:color w:val="1F1F1F"/>
              <w:sz w:val="20"/>
              <w:szCs w:val="20"/>
              <w:highlight w:val="white"/>
              <w:lang w:val="en-US"/>
            </w:rPr>
          </w:rPrChange>
        </w:rPr>
        <w:t xml:space="preserve"> </w:t>
      </w:r>
      <w:r w:rsidRPr="000537BC">
        <w:rPr>
          <w:rFonts w:ascii="Times New Roman" w:eastAsia="Times New Roman" w:hAnsi="Times New Roman" w:cs="Times New Roman"/>
          <w:color w:val="1F1F1F"/>
          <w:sz w:val="20"/>
          <w:szCs w:val="20"/>
          <w:lang w:val="en-US"/>
          <w:rPrChange w:id="16" w:author="Julius Fenn" w:date="2024-03-07T16:13:00Z">
            <w:rPr>
              <w:rFonts w:ascii="Times New Roman" w:eastAsia="Times New Roman" w:hAnsi="Times New Roman" w:cs="Times New Roman"/>
              <w:color w:val="1F1F1F"/>
              <w:sz w:val="20"/>
              <w:szCs w:val="20"/>
              <w:highlight w:val="white"/>
              <w:lang w:val="en-US"/>
            </w:rPr>
          </w:rPrChange>
        </w:rPr>
        <w:t xml:space="preserve">generated by Shiny-App which we </w:t>
      </w:r>
      <w:r w:rsidR="008E7E20" w:rsidRPr="000537BC">
        <w:rPr>
          <w:rFonts w:ascii="Times New Roman" w:eastAsia="Times New Roman" w:hAnsi="Times New Roman" w:cs="Times New Roman"/>
          <w:color w:val="1F1F1F"/>
          <w:sz w:val="20"/>
          <w:szCs w:val="20"/>
          <w:lang w:val="en-US"/>
          <w:rPrChange w:id="17" w:author="Julius Fenn" w:date="2024-03-07T16:13:00Z">
            <w:rPr>
              <w:rFonts w:ascii="Times New Roman" w:eastAsia="Times New Roman" w:hAnsi="Times New Roman" w:cs="Times New Roman"/>
              <w:color w:val="1F1F1F"/>
              <w:sz w:val="20"/>
              <w:szCs w:val="20"/>
              <w:highlight w:val="white"/>
              <w:lang w:val="en-US"/>
            </w:rPr>
          </w:rPrChange>
        </w:rPr>
        <w:t>provide</w:t>
      </w:r>
      <w:r w:rsidRPr="000537BC">
        <w:rPr>
          <w:rFonts w:ascii="Times New Roman" w:eastAsia="Times New Roman" w:hAnsi="Times New Roman" w:cs="Times New Roman"/>
          <w:color w:val="1F1F1F"/>
          <w:sz w:val="20"/>
          <w:szCs w:val="20"/>
          <w:lang w:val="en-US"/>
          <w:rPrChange w:id="18" w:author="Julius Fenn" w:date="2024-03-07T16:13:00Z">
            <w:rPr>
              <w:rFonts w:ascii="Times New Roman" w:eastAsia="Times New Roman" w:hAnsi="Times New Roman" w:cs="Times New Roman"/>
              <w:color w:val="1F1F1F"/>
              <w:sz w:val="20"/>
              <w:szCs w:val="20"/>
              <w:highlight w:val="white"/>
              <w:lang w:val="en-US"/>
            </w:rPr>
          </w:rPrChange>
        </w:rPr>
        <w:t xml:space="preserve"> to you. The random sub-word list was created </w:t>
      </w:r>
      <w:r w:rsidR="00FE0825" w:rsidRPr="000537BC">
        <w:rPr>
          <w:rFonts w:ascii="Times New Roman" w:eastAsia="Times New Roman" w:hAnsi="Times New Roman" w:cs="Times New Roman"/>
          <w:color w:val="1F1F1F"/>
          <w:sz w:val="20"/>
          <w:szCs w:val="20"/>
          <w:lang w:val="en-US"/>
          <w:rPrChange w:id="19" w:author="Julius Fenn" w:date="2024-03-07T16:13:00Z">
            <w:rPr>
              <w:rFonts w:ascii="Times New Roman" w:eastAsia="Times New Roman" w:hAnsi="Times New Roman" w:cs="Times New Roman"/>
              <w:color w:val="1F1F1F"/>
              <w:sz w:val="20"/>
              <w:szCs w:val="20"/>
              <w:highlight w:val="white"/>
              <w:lang w:val="en-US"/>
            </w:rPr>
          </w:rPrChange>
        </w:rPr>
        <w:t>after summarization of</w:t>
      </w:r>
      <w:r w:rsidRPr="000537BC">
        <w:rPr>
          <w:rFonts w:ascii="Times New Roman" w:eastAsia="Times New Roman" w:hAnsi="Times New Roman" w:cs="Times New Roman"/>
          <w:color w:val="1F1F1F"/>
          <w:sz w:val="20"/>
          <w:szCs w:val="20"/>
          <w:lang w:val="en-US"/>
          <w:rPrChange w:id="20" w:author="Julius Fenn" w:date="2024-03-07T16:13:00Z">
            <w:rPr>
              <w:rFonts w:ascii="Times New Roman" w:eastAsia="Times New Roman" w:hAnsi="Times New Roman" w:cs="Times New Roman"/>
              <w:color w:val="1F1F1F"/>
              <w:sz w:val="20"/>
              <w:szCs w:val="20"/>
              <w:highlight w:val="white"/>
              <w:lang w:val="en-US"/>
            </w:rPr>
          </w:rPrChange>
        </w:rPr>
        <w:t xml:space="preserve"> </w:t>
      </w:r>
      <w:del w:id="21" w:author="Julius Fenn" w:date="2024-03-07T16:09:00Z">
        <w:r w:rsidRPr="000537BC" w:rsidDel="000537BC">
          <w:rPr>
            <w:rFonts w:ascii="Times New Roman" w:eastAsia="Times New Roman" w:hAnsi="Times New Roman" w:cs="Times New Roman"/>
            <w:color w:val="1F1F1F"/>
            <w:sz w:val="20"/>
            <w:szCs w:val="20"/>
            <w:lang w:val="en-US"/>
            <w:rPrChange w:id="22" w:author="Julius Fenn" w:date="2024-03-07T16:13:00Z">
              <w:rPr>
                <w:rFonts w:ascii="Times New Roman" w:eastAsia="Times New Roman" w:hAnsi="Times New Roman" w:cs="Times New Roman"/>
                <w:color w:val="1F1F1F"/>
                <w:sz w:val="20"/>
                <w:szCs w:val="20"/>
                <w:highlight w:val="white"/>
                <w:lang w:val="en-US"/>
              </w:rPr>
            </w:rPrChange>
          </w:rPr>
          <w:delText xml:space="preserve">all </w:delText>
        </w:r>
      </w:del>
      <w:ins w:id="23" w:author="Julius Fenn" w:date="2024-03-07T16:09:00Z">
        <w:r w:rsidR="000537BC" w:rsidRPr="000537BC">
          <w:rPr>
            <w:rFonts w:ascii="Times New Roman" w:eastAsia="Times New Roman" w:hAnsi="Times New Roman" w:cs="Times New Roman"/>
            <w:color w:val="1F1F1F"/>
            <w:sz w:val="20"/>
            <w:szCs w:val="20"/>
            <w:lang w:val="en-US"/>
            <w:rPrChange w:id="24" w:author="Julius Fenn" w:date="2024-03-07T16:13:00Z">
              <w:rPr>
                <w:rFonts w:ascii="Times New Roman" w:eastAsia="Times New Roman" w:hAnsi="Times New Roman" w:cs="Times New Roman"/>
                <w:color w:val="1F1F1F"/>
                <w:sz w:val="20"/>
                <w:szCs w:val="20"/>
                <w:highlight w:val="white"/>
                <w:lang w:val="en-US"/>
              </w:rPr>
            </w:rPrChange>
          </w:rPr>
          <w:t>a part of the</w:t>
        </w:r>
        <w:r w:rsidR="000537BC" w:rsidRPr="000537BC">
          <w:rPr>
            <w:rFonts w:ascii="Times New Roman" w:eastAsia="Times New Roman" w:hAnsi="Times New Roman" w:cs="Times New Roman"/>
            <w:color w:val="1F1F1F"/>
            <w:sz w:val="20"/>
            <w:szCs w:val="20"/>
            <w:lang w:val="en-US"/>
            <w:rPrChange w:id="25" w:author="Julius Fenn" w:date="2024-03-07T16:13:00Z">
              <w:rPr>
                <w:rFonts w:ascii="Times New Roman" w:eastAsia="Times New Roman" w:hAnsi="Times New Roman" w:cs="Times New Roman"/>
                <w:color w:val="1F1F1F"/>
                <w:sz w:val="20"/>
                <w:szCs w:val="20"/>
                <w:highlight w:val="white"/>
                <w:lang w:val="en-US"/>
              </w:rPr>
            </w:rPrChange>
          </w:rPr>
          <w:t xml:space="preserve"> </w:t>
        </w:r>
      </w:ins>
      <w:r w:rsidRPr="000537BC">
        <w:rPr>
          <w:rFonts w:ascii="Times New Roman" w:eastAsia="Times New Roman" w:hAnsi="Times New Roman" w:cs="Times New Roman"/>
          <w:color w:val="1F1F1F"/>
          <w:sz w:val="20"/>
          <w:szCs w:val="20"/>
          <w:lang w:val="en-US"/>
          <w:rPrChange w:id="26" w:author="Julius Fenn" w:date="2024-03-07T16:13:00Z">
            <w:rPr>
              <w:rFonts w:ascii="Times New Roman" w:eastAsia="Times New Roman" w:hAnsi="Times New Roman" w:cs="Times New Roman"/>
              <w:color w:val="1F1F1F"/>
              <w:sz w:val="20"/>
              <w:szCs w:val="20"/>
              <w:highlight w:val="white"/>
              <w:lang w:val="en-US"/>
            </w:rPr>
          </w:rPrChange>
        </w:rPr>
        <w:t>concepts that have been written by participants in our CAM-study</w:t>
      </w:r>
      <w:r w:rsidRPr="000537BC">
        <w:rPr>
          <w:rFonts w:ascii="Times New Roman" w:eastAsia="Times New Roman" w:hAnsi="Times New Roman" w:cs="Times New Roman"/>
          <w:color w:val="0D0D0D"/>
          <w:sz w:val="20"/>
          <w:szCs w:val="20"/>
          <w:lang w:val="en-US"/>
          <w:rPrChange w:id="27" w:author="Julius Fenn" w:date="2024-03-07T16:13:00Z">
            <w:rPr>
              <w:rFonts w:ascii="Times New Roman" w:eastAsia="Times New Roman" w:hAnsi="Times New Roman" w:cs="Times New Roman"/>
              <w:color w:val="0D0D0D"/>
              <w:sz w:val="20"/>
              <w:szCs w:val="20"/>
              <w:highlight w:val="white"/>
              <w:lang w:val="en-US"/>
            </w:rPr>
          </w:rPrChange>
        </w:rPr>
        <w:t xml:space="preserve">, (c) read the </w:t>
      </w:r>
      <w:r w:rsidRPr="000537BC">
        <w:rPr>
          <w:rFonts w:ascii="Times New Roman" w:eastAsia="Times New Roman" w:hAnsi="Times New Roman" w:cs="Times New Roman"/>
          <w:color w:val="0D0D0D"/>
          <w:sz w:val="20"/>
          <w:szCs w:val="20"/>
          <w:u w:val="single"/>
          <w:lang w:val="en-US"/>
          <w:rPrChange w:id="28" w:author="Julius Fenn" w:date="2024-03-07T16:13:00Z">
            <w:rPr>
              <w:rFonts w:ascii="Times New Roman" w:eastAsia="Times New Roman" w:hAnsi="Times New Roman" w:cs="Times New Roman"/>
              <w:color w:val="0D0D0D"/>
              <w:sz w:val="20"/>
              <w:szCs w:val="20"/>
              <w:highlight w:val="white"/>
              <w:u w:val="single"/>
              <w:lang w:val="en-US"/>
            </w:rPr>
          </w:rPrChange>
        </w:rPr>
        <w:t>coding guidelines</w:t>
      </w:r>
      <w:r w:rsidRPr="000537BC">
        <w:rPr>
          <w:rFonts w:ascii="Times New Roman" w:eastAsia="Times New Roman" w:hAnsi="Times New Roman" w:cs="Times New Roman"/>
          <w:color w:val="0D0D0D"/>
          <w:sz w:val="20"/>
          <w:szCs w:val="20"/>
          <w:lang w:val="en-US"/>
          <w:rPrChange w:id="29" w:author="Julius Fenn" w:date="2024-03-07T16:13:00Z">
            <w:rPr>
              <w:rFonts w:ascii="Times New Roman" w:eastAsia="Times New Roman" w:hAnsi="Times New Roman" w:cs="Times New Roman"/>
              <w:color w:val="0D0D0D"/>
              <w:sz w:val="20"/>
              <w:szCs w:val="20"/>
              <w:highlight w:val="white"/>
              <w:lang w:val="en-US"/>
            </w:rPr>
          </w:rPrChange>
        </w:rPr>
        <w:t xml:space="preserve"> below (the category system) several times, (d) the “to consider” section below</w:t>
      </w:r>
      <w:r w:rsidR="00145F5E" w:rsidRPr="000537BC">
        <w:rPr>
          <w:rFonts w:ascii="Times New Roman" w:eastAsia="Times New Roman" w:hAnsi="Times New Roman" w:cs="Times New Roman"/>
          <w:color w:val="0D0D0D"/>
          <w:sz w:val="20"/>
          <w:szCs w:val="20"/>
          <w:lang w:val="en-US"/>
          <w:rPrChange w:id="30" w:author="Julius Fenn" w:date="2024-03-07T16:13:00Z">
            <w:rPr>
              <w:rFonts w:ascii="Times New Roman" w:eastAsia="Times New Roman" w:hAnsi="Times New Roman" w:cs="Times New Roman"/>
              <w:color w:val="0D0D0D"/>
              <w:sz w:val="20"/>
              <w:szCs w:val="20"/>
              <w:highlight w:val="white"/>
              <w:lang w:val="en-US"/>
            </w:rPr>
          </w:rPrChange>
        </w:rPr>
        <w:t xml:space="preserve"> and (</w:t>
      </w:r>
      <w:r w:rsidR="00A20D77" w:rsidRPr="000537BC">
        <w:rPr>
          <w:rFonts w:ascii="Times New Roman" w:eastAsia="Times New Roman" w:hAnsi="Times New Roman" w:cs="Times New Roman"/>
          <w:color w:val="0D0D0D"/>
          <w:sz w:val="20"/>
          <w:szCs w:val="20"/>
          <w:lang w:val="en-US"/>
          <w:rPrChange w:id="31" w:author="Julius Fenn" w:date="2024-03-07T16:13:00Z">
            <w:rPr>
              <w:rFonts w:ascii="Times New Roman" w:eastAsia="Times New Roman" w:hAnsi="Times New Roman" w:cs="Times New Roman"/>
              <w:color w:val="0D0D0D"/>
              <w:sz w:val="20"/>
              <w:szCs w:val="20"/>
              <w:highlight w:val="white"/>
              <w:lang w:val="en-US"/>
            </w:rPr>
          </w:rPrChange>
        </w:rPr>
        <w:t>e</w:t>
      </w:r>
      <w:r w:rsidR="00145F5E" w:rsidRPr="000537BC">
        <w:rPr>
          <w:rFonts w:ascii="Times New Roman" w:eastAsia="Times New Roman" w:hAnsi="Times New Roman" w:cs="Times New Roman"/>
          <w:color w:val="0D0D0D"/>
          <w:sz w:val="20"/>
          <w:szCs w:val="20"/>
          <w:lang w:val="en-US"/>
          <w:rPrChange w:id="32" w:author="Julius Fenn" w:date="2024-03-07T16:13:00Z">
            <w:rPr>
              <w:rFonts w:ascii="Times New Roman" w:eastAsia="Times New Roman" w:hAnsi="Times New Roman" w:cs="Times New Roman"/>
              <w:color w:val="0D0D0D"/>
              <w:sz w:val="20"/>
              <w:szCs w:val="20"/>
              <w:highlight w:val="white"/>
              <w:lang w:val="en-US"/>
            </w:rPr>
          </w:rPrChange>
        </w:rPr>
        <w:t xml:space="preserve">) the </w:t>
      </w:r>
      <w:r w:rsidR="00145F5E" w:rsidRPr="000537BC">
        <w:rPr>
          <w:rFonts w:ascii="Times New Roman" w:eastAsia="Times New Roman" w:hAnsi="Times New Roman" w:cs="Times New Roman"/>
          <w:bCs/>
          <w:color w:val="0D0D0D"/>
          <w:sz w:val="20"/>
          <w:szCs w:val="20"/>
          <w:lang w:val="en-US"/>
          <w:rPrChange w:id="33" w:author="Julius Fenn" w:date="2024-03-07T16:13:00Z">
            <w:rPr>
              <w:rFonts w:ascii="Times New Roman" w:eastAsia="Times New Roman" w:hAnsi="Times New Roman" w:cs="Times New Roman"/>
              <w:bCs/>
              <w:color w:val="0D0D0D"/>
              <w:sz w:val="20"/>
              <w:szCs w:val="20"/>
              <w:highlight w:val="yellow"/>
              <w:lang w:val="en-US"/>
            </w:rPr>
          </w:rPrChange>
        </w:rPr>
        <w:t xml:space="preserve">graphical representation of possible connections between the concepts at the end of the document (p. 6). </w:t>
      </w:r>
      <w:r w:rsidRPr="000537BC">
        <w:rPr>
          <w:rFonts w:ascii="Times New Roman" w:eastAsia="Times New Roman" w:hAnsi="Times New Roman" w:cs="Times New Roman"/>
          <w:color w:val="0D0D0D"/>
          <w:sz w:val="20"/>
          <w:szCs w:val="20"/>
          <w:lang w:val="en-US"/>
          <w:rPrChange w:id="34" w:author="Julius Fenn" w:date="2024-03-07T16:13:00Z">
            <w:rPr>
              <w:rFonts w:ascii="Times New Roman" w:eastAsia="Times New Roman" w:hAnsi="Times New Roman" w:cs="Times New Roman"/>
              <w:color w:val="0D0D0D"/>
              <w:sz w:val="20"/>
              <w:szCs w:val="20"/>
              <w:highlight w:val="white"/>
              <w:lang w:val="en-US"/>
            </w:rPr>
          </w:rPrChange>
        </w:rPr>
        <w:t xml:space="preserve">It is strongly recommended to display the </w:t>
      </w:r>
      <w:r w:rsidR="008E7E20" w:rsidRPr="000537BC">
        <w:rPr>
          <w:rFonts w:ascii="Times New Roman" w:eastAsia="Times New Roman" w:hAnsi="Times New Roman" w:cs="Times New Roman"/>
          <w:color w:val="0D0D0D"/>
          <w:sz w:val="20"/>
          <w:szCs w:val="20"/>
          <w:lang w:val="en-US"/>
          <w:rPrChange w:id="35" w:author="Julius Fenn" w:date="2024-03-07T16:13:00Z">
            <w:rPr>
              <w:rFonts w:ascii="Times New Roman" w:eastAsia="Times New Roman" w:hAnsi="Times New Roman" w:cs="Times New Roman"/>
              <w:color w:val="0D0D0D"/>
              <w:sz w:val="20"/>
              <w:szCs w:val="20"/>
              <w:highlight w:val="white"/>
              <w:lang w:val="en-US"/>
            </w:rPr>
          </w:rPrChange>
        </w:rPr>
        <w:t>c</w:t>
      </w:r>
      <w:r w:rsidRPr="000537BC">
        <w:rPr>
          <w:rFonts w:ascii="Times New Roman" w:eastAsia="Times New Roman" w:hAnsi="Times New Roman" w:cs="Times New Roman"/>
          <w:color w:val="0D0D0D"/>
          <w:sz w:val="20"/>
          <w:szCs w:val="20"/>
          <w:lang w:val="en-US"/>
          <w:rPrChange w:id="36" w:author="Julius Fenn" w:date="2024-03-07T16:13:00Z">
            <w:rPr>
              <w:rFonts w:ascii="Times New Roman" w:eastAsia="Times New Roman" w:hAnsi="Times New Roman" w:cs="Times New Roman"/>
              <w:color w:val="0D0D0D"/>
              <w:sz w:val="20"/>
              <w:szCs w:val="20"/>
              <w:highlight w:val="white"/>
              <w:lang w:val="en-US"/>
            </w:rPr>
          </w:rPrChange>
        </w:rPr>
        <w:t xml:space="preserve">oding </w:t>
      </w:r>
      <w:r w:rsidR="008E7E20" w:rsidRPr="000537BC">
        <w:rPr>
          <w:rFonts w:ascii="Times New Roman" w:eastAsia="Times New Roman" w:hAnsi="Times New Roman" w:cs="Times New Roman"/>
          <w:color w:val="0D0D0D"/>
          <w:sz w:val="20"/>
          <w:szCs w:val="20"/>
          <w:lang w:val="en-US"/>
          <w:rPrChange w:id="37" w:author="Julius Fenn" w:date="2024-03-07T16:13:00Z">
            <w:rPr>
              <w:rFonts w:ascii="Times New Roman" w:eastAsia="Times New Roman" w:hAnsi="Times New Roman" w:cs="Times New Roman"/>
              <w:color w:val="0D0D0D"/>
              <w:sz w:val="20"/>
              <w:szCs w:val="20"/>
              <w:highlight w:val="white"/>
              <w:lang w:val="en-US"/>
            </w:rPr>
          </w:rPrChange>
        </w:rPr>
        <w:t>g</w:t>
      </w:r>
      <w:r w:rsidRPr="000537BC">
        <w:rPr>
          <w:rFonts w:ascii="Times New Roman" w:eastAsia="Times New Roman" w:hAnsi="Times New Roman" w:cs="Times New Roman"/>
          <w:color w:val="0D0D0D"/>
          <w:sz w:val="20"/>
          <w:szCs w:val="20"/>
          <w:lang w:val="en-US"/>
          <w:rPrChange w:id="38" w:author="Julius Fenn" w:date="2024-03-07T16:13:00Z">
            <w:rPr>
              <w:rFonts w:ascii="Times New Roman" w:eastAsia="Times New Roman" w:hAnsi="Times New Roman" w:cs="Times New Roman"/>
              <w:color w:val="0D0D0D"/>
              <w:sz w:val="20"/>
              <w:szCs w:val="20"/>
              <w:highlight w:val="white"/>
              <w:lang w:val="en-US"/>
            </w:rPr>
          </w:rPrChange>
        </w:rPr>
        <w:t>uidelines on a second screen during coding or to print them out in advance.</w:t>
      </w:r>
      <w:r w:rsidR="00957ADE" w:rsidRPr="000537BC">
        <w:rPr>
          <w:rFonts w:ascii="Times New Roman" w:eastAsia="Times New Roman" w:hAnsi="Times New Roman" w:cs="Times New Roman"/>
          <w:color w:val="0D0D0D"/>
          <w:sz w:val="20"/>
          <w:szCs w:val="20"/>
          <w:lang w:val="en-US"/>
          <w:rPrChange w:id="39" w:author="Julius Fenn" w:date="2024-03-07T16:13:00Z">
            <w:rPr>
              <w:rFonts w:ascii="Times New Roman" w:eastAsia="Times New Roman" w:hAnsi="Times New Roman" w:cs="Times New Roman"/>
              <w:color w:val="0D0D0D"/>
              <w:sz w:val="20"/>
              <w:szCs w:val="20"/>
              <w:highlight w:val="white"/>
              <w:lang w:val="en-US"/>
            </w:rPr>
          </w:rPrChange>
        </w:rPr>
        <w:t xml:space="preserve"> </w:t>
      </w:r>
    </w:p>
    <w:p w14:paraId="5265F612" w14:textId="77777777" w:rsidR="00957ADE" w:rsidRPr="000537BC" w:rsidRDefault="00957ADE">
      <w:pPr>
        <w:rPr>
          <w:rFonts w:ascii="Times New Roman" w:eastAsia="Times New Roman" w:hAnsi="Times New Roman" w:cs="Times New Roman"/>
          <w:color w:val="0D0D0D"/>
          <w:sz w:val="20"/>
          <w:szCs w:val="20"/>
          <w:lang w:val="en-US"/>
          <w:rPrChange w:id="40" w:author="Julius Fenn" w:date="2024-03-07T16:13:00Z">
            <w:rPr>
              <w:rFonts w:ascii="Times New Roman" w:eastAsia="Times New Roman" w:hAnsi="Times New Roman" w:cs="Times New Roman"/>
              <w:color w:val="0D0D0D"/>
              <w:sz w:val="20"/>
              <w:szCs w:val="20"/>
              <w:highlight w:val="white"/>
              <w:lang w:val="en-US"/>
            </w:rPr>
          </w:rPrChange>
        </w:rPr>
      </w:pPr>
    </w:p>
    <w:p w14:paraId="6B77CA41" w14:textId="77777777" w:rsidR="008023B2" w:rsidRPr="000537BC" w:rsidRDefault="00EA607C">
      <w:pPr>
        <w:rPr>
          <w:rFonts w:ascii="Times New Roman" w:eastAsia="Times New Roman" w:hAnsi="Times New Roman" w:cs="Times New Roman"/>
          <w:color w:val="0D0D0D"/>
          <w:sz w:val="20"/>
          <w:szCs w:val="20"/>
          <w:lang w:val="en-US"/>
          <w:rPrChange w:id="41" w:author="Julius Fenn" w:date="2024-03-07T16:13:00Z">
            <w:rPr>
              <w:rFonts w:ascii="Times New Roman" w:eastAsia="Times New Roman" w:hAnsi="Times New Roman" w:cs="Times New Roman"/>
              <w:color w:val="0D0D0D"/>
              <w:sz w:val="20"/>
              <w:szCs w:val="20"/>
              <w:highlight w:val="white"/>
              <w:lang w:val="en-US"/>
            </w:rPr>
          </w:rPrChange>
        </w:rPr>
      </w:pPr>
      <w:r w:rsidRPr="000537BC">
        <w:rPr>
          <w:rFonts w:ascii="Times New Roman" w:eastAsia="Times New Roman" w:hAnsi="Times New Roman" w:cs="Times New Roman"/>
          <w:color w:val="0D0D0D"/>
          <w:sz w:val="20"/>
          <w:szCs w:val="20"/>
          <w:lang w:val="en-US"/>
          <w:rPrChange w:id="42" w:author="Julius Fenn" w:date="2024-03-07T16:13:00Z">
            <w:rPr>
              <w:rFonts w:ascii="Times New Roman" w:eastAsia="Times New Roman" w:hAnsi="Times New Roman" w:cs="Times New Roman"/>
              <w:color w:val="0D0D0D"/>
              <w:sz w:val="20"/>
              <w:szCs w:val="20"/>
              <w:highlight w:val="white"/>
              <w:lang w:val="en-US"/>
            </w:rPr>
          </w:rPrChange>
        </w:rPr>
        <w:t>Link to main study (click twice on the link to see both studies: (</w:t>
      </w:r>
      <w:proofErr w:type="spellStart"/>
      <w:r w:rsidRPr="000537BC">
        <w:rPr>
          <w:rFonts w:ascii="Times New Roman" w:eastAsia="Times New Roman" w:hAnsi="Times New Roman" w:cs="Times New Roman"/>
          <w:color w:val="0D0D0D"/>
          <w:sz w:val="20"/>
          <w:szCs w:val="20"/>
          <w:lang w:val="en-US"/>
          <w:rPrChange w:id="43" w:author="Julius Fenn" w:date="2024-03-07T16:13:00Z">
            <w:rPr>
              <w:rFonts w:ascii="Times New Roman" w:eastAsia="Times New Roman" w:hAnsi="Times New Roman" w:cs="Times New Roman"/>
              <w:color w:val="0D0D0D"/>
              <w:sz w:val="20"/>
              <w:szCs w:val="20"/>
              <w:highlight w:val="white"/>
              <w:lang w:val="en-US"/>
            </w:rPr>
          </w:rPrChange>
        </w:rPr>
        <w:t>i</w:t>
      </w:r>
      <w:proofErr w:type="spellEnd"/>
      <w:r w:rsidRPr="000537BC">
        <w:rPr>
          <w:rFonts w:ascii="Times New Roman" w:eastAsia="Times New Roman" w:hAnsi="Times New Roman" w:cs="Times New Roman"/>
          <w:color w:val="0D0D0D"/>
          <w:sz w:val="20"/>
          <w:szCs w:val="20"/>
          <w:lang w:val="en-US"/>
          <w:rPrChange w:id="44" w:author="Julius Fenn" w:date="2024-03-07T16:13:00Z">
            <w:rPr>
              <w:rFonts w:ascii="Times New Roman" w:eastAsia="Times New Roman" w:hAnsi="Times New Roman" w:cs="Times New Roman"/>
              <w:color w:val="0D0D0D"/>
              <w:sz w:val="20"/>
              <w:szCs w:val="20"/>
              <w:highlight w:val="white"/>
              <w:lang w:val="en-US"/>
            </w:rPr>
          </w:rPrChange>
        </w:rPr>
        <w:t xml:space="preserve">) socially assistive and (ii) search and rescue robots): </w:t>
      </w:r>
      <w:r w:rsidR="00164EB8" w:rsidRPr="000537BC">
        <w:rPr>
          <w:lang w:val="en-US"/>
          <w:rPrChange w:id="45" w:author="Julius Fenn" w:date="2024-03-07T16:13:00Z">
            <w:rPr/>
          </w:rPrChange>
        </w:rPr>
        <w:fldChar w:fldCharType="begin"/>
      </w:r>
      <w:r w:rsidR="00164EB8" w:rsidRPr="000537BC">
        <w:rPr>
          <w:lang w:val="en-US"/>
          <w:rPrChange w:id="46" w:author="Julius Fenn" w:date="2024-03-07T16:13:00Z">
            <w:rPr>
              <w:lang w:val="en-US"/>
            </w:rPr>
          </w:rPrChange>
        </w:rPr>
        <w:instrText xml:space="preserve"> HYPERLINK "https://mail.uni-freiburg.de/SRedirect/1D7C7710/studien.psychologie.uni-freiburg.de/publix/BouM0e5AbxG?PROLIFIC_PID=111" \h </w:instrText>
      </w:r>
      <w:r w:rsidR="00164EB8" w:rsidRPr="000537BC">
        <w:rPr>
          <w:lang w:val="en-US"/>
          <w:rPrChange w:id="47" w:author="Julius Fenn" w:date="2024-03-07T16:13:00Z">
            <w:rPr/>
          </w:rPrChange>
        </w:rPr>
        <w:fldChar w:fldCharType="separate"/>
      </w:r>
      <w:r w:rsidRPr="000537BC">
        <w:rPr>
          <w:rFonts w:ascii="Times New Roman" w:eastAsia="Times New Roman" w:hAnsi="Times New Roman" w:cs="Times New Roman"/>
          <w:color w:val="1155CC"/>
          <w:sz w:val="20"/>
          <w:szCs w:val="20"/>
          <w:u w:val="single"/>
          <w:lang w:val="en-US"/>
          <w:rPrChange w:id="48" w:author="Julius Fenn" w:date="2024-03-07T16:13:00Z">
            <w:rPr>
              <w:rFonts w:ascii="Times New Roman" w:eastAsia="Times New Roman" w:hAnsi="Times New Roman" w:cs="Times New Roman"/>
              <w:color w:val="1155CC"/>
              <w:sz w:val="20"/>
              <w:szCs w:val="20"/>
              <w:highlight w:val="white"/>
              <w:u w:val="single"/>
              <w:lang w:val="en-US"/>
            </w:rPr>
          </w:rPrChange>
        </w:rPr>
        <w:t>https://studien.psychologie.uni-freiburg.de/publix/BouM0e5AbxG?PROLIFIC_PID=111</w:t>
      </w:r>
      <w:r w:rsidR="00164EB8" w:rsidRPr="000537BC">
        <w:rPr>
          <w:rFonts w:ascii="Times New Roman" w:eastAsia="Times New Roman" w:hAnsi="Times New Roman" w:cs="Times New Roman"/>
          <w:color w:val="1155CC"/>
          <w:sz w:val="20"/>
          <w:szCs w:val="20"/>
          <w:u w:val="single"/>
          <w:lang w:val="en-US"/>
          <w:rPrChange w:id="49" w:author="Julius Fenn" w:date="2024-03-07T16:13:00Z">
            <w:rPr>
              <w:rFonts w:ascii="Times New Roman" w:eastAsia="Times New Roman" w:hAnsi="Times New Roman" w:cs="Times New Roman"/>
              <w:color w:val="1155CC"/>
              <w:sz w:val="20"/>
              <w:szCs w:val="20"/>
              <w:highlight w:val="white"/>
              <w:u w:val="single"/>
              <w:lang w:val="en-US"/>
            </w:rPr>
          </w:rPrChange>
        </w:rPr>
        <w:fldChar w:fldCharType="end"/>
      </w:r>
    </w:p>
    <w:p w14:paraId="6D971C97" w14:textId="77777777" w:rsidR="008023B2" w:rsidRPr="000537BC" w:rsidRDefault="00EA607C">
      <w:pPr>
        <w:spacing w:before="240" w:after="240"/>
        <w:rPr>
          <w:rFonts w:ascii="Times New Roman" w:eastAsia="Times New Roman" w:hAnsi="Times New Roman" w:cs="Times New Roman"/>
          <w:b/>
          <w:sz w:val="20"/>
          <w:szCs w:val="20"/>
          <w:lang w:val="en-US"/>
          <w:rPrChange w:id="50" w:author="Julius Fenn" w:date="2024-03-07T16:13:00Z">
            <w:rPr>
              <w:rFonts w:ascii="Times New Roman" w:eastAsia="Times New Roman" w:hAnsi="Times New Roman" w:cs="Times New Roman"/>
              <w:b/>
              <w:sz w:val="20"/>
              <w:szCs w:val="20"/>
            </w:rPr>
          </w:rPrChange>
        </w:rPr>
      </w:pPr>
      <w:r w:rsidRPr="000537BC">
        <w:rPr>
          <w:rFonts w:ascii="Times New Roman" w:eastAsia="Times New Roman" w:hAnsi="Times New Roman" w:cs="Times New Roman"/>
          <w:b/>
          <w:sz w:val="20"/>
          <w:szCs w:val="20"/>
          <w:lang w:val="en-US"/>
          <w:rPrChange w:id="51" w:author="Julius Fenn" w:date="2024-03-07T16:13:00Z">
            <w:rPr>
              <w:rFonts w:ascii="Times New Roman" w:eastAsia="Times New Roman" w:hAnsi="Times New Roman" w:cs="Times New Roman"/>
              <w:b/>
              <w:sz w:val="20"/>
              <w:szCs w:val="20"/>
            </w:rPr>
          </w:rPrChange>
        </w:rPr>
        <w:t>General remarks:</w:t>
      </w:r>
    </w:p>
    <w:p w14:paraId="79DD6038" w14:textId="297C8A20" w:rsidR="00957ADE" w:rsidRPr="000537BC" w:rsidRDefault="00EA607C" w:rsidP="00957ADE">
      <w:pPr>
        <w:numPr>
          <w:ilvl w:val="0"/>
          <w:numId w:val="16"/>
        </w:numPr>
        <w:ind w:hanging="357"/>
        <w:rPr>
          <w:rFonts w:ascii="Times New Roman" w:eastAsia="Times New Roman" w:hAnsi="Times New Roman" w:cs="Times New Roman"/>
          <w:color w:val="0D0D0D"/>
          <w:sz w:val="20"/>
          <w:szCs w:val="20"/>
          <w:lang w:val="en-US"/>
          <w:rPrChange w:id="52" w:author="Julius Fenn" w:date="2024-03-07T16:13:00Z">
            <w:rPr>
              <w:rFonts w:ascii="Times New Roman" w:eastAsia="Times New Roman" w:hAnsi="Times New Roman" w:cs="Times New Roman"/>
              <w:color w:val="0D0D0D"/>
              <w:sz w:val="20"/>
              <w:szCs w:val="20"/>
              <w:highlight w:val="white"/>
              <w:lang w:val="en-US"/>
            </w:rPr>
          </w:rPrChange>
        </w:rPr>
      </w:pPr>
      <w:r w:rsidRPr="000537BC">
        <w:rPr>
          <w:rFonts w:ascii="Times New Roman" w:eastAsia="Times New Roman" w:hAnsi="Times New Roman" w:cs="Times New Roman"/>
          <w:color w:val="0D0D0D"/>
          <w:sz w:val="20"/>
          <w:szCs w:val="20"/>
          <w:lang w:val="en-US"/>
          <w:rPrChange w:id="53" w:author="Julius Fenn" w:date="2024-03-07T16:13:00Z">
            <w:rPr>
              <w:rFonts w:ascii="Times New Roman" w:eastAsia="Times New Roman" w:hAnsi="Times New Roman" w:cs="Times New Roman"/>
              <w:color w:val="0D0D0D"/>
              <w:sz w:val="20"/>
              <w:szCs w:val="20"/>
              <w:highlight w:val="white"/>
              <w:lang w:val="en-US"/>
            </w:rPr>
          </w:rPrChange>
        </w:rPr>
        <w:t xml:space="preserve">After reviewing the coding guidelines, categorize the </w:t>
      </w:r>
      <w:del w:id="54" w:author="Julius Fenn" w:date="2024-03-07T16:10:00Z">
        <w:r w:rsidR="00C0037E" w:rsidRPr="000537BC" w:rsidDel="000537BC">
          <w:rPr>
            <w:rFonts w:ascii="Times New Roman" w:eastAsia="Times New Roman" w:hAnsi="Times New Roman" w:cs="Times New Roman"/>
            <w:color w:val="0D0D0D"/>
            <w:sz w:val="20"/>
            <w:szCs w:val="20"/>
            <w:u w:val="single"/>
            <w:lang w:val="en-US"/>
            <w:rPrChange w:id="55" w:author="Julius Fenn" w:date="2024-03-07T16:13:00Z">
              <w:rPr>
                <w:rFonts w:ascii="Times New Roman" w:eastAsia="Times New Roman" w:hAnsi="Times New Roman" w:cs="Times New Roman"/>
                <w:color w:val="0D0D0D"/>
                <w:sz w:val="20"/>
                <w:szCs w:val="20"/>
                <w:highlight w:val="yellow"/>
                <w:u w:val="single"/>
                <w:lang w:val="en-US"/>
              </w:rPr>
            </w:rPrChange>
          </w:rPr>
          <w:delText xml:space="preserve">250 </w:delText>
        </w:r>
      </w:del>
      <w:r w:rsidRPr="000537BC">
        <w:rPr>
          <w:rFonts w:ascii="Times New Roman" w:eastAsia="Times New Roman" w:hAnsi="Times New Roman" w:cs="Times New Roman"/>
          <w:color w:val="0D0D0D"/>
          <w:sz w:val="20"/>
          <w:szCs w:val="20"/>
          <w:lang w:val="en-US"/>
          <w:rPrChange w:id="56" w:author="Julius Fenn" w:date="2024-03-07T16:13:00Z">
            <w:rPr>
              <w:rFonts w:ascii="Times New Roman" w:eastAsia="Times New Roman" w:hAnsi="Times New Roman" w:cs="Times New Roman"/>
              <w:color w:val="0D0D0D"/>
              <w:sz w:val="20"/>
              <w:szCs w:val="20"/>
              <w:highlight w:val="yellow"/>
              <w:lang w:val="en-US"/>
            </w:rPr>
          </w:rPrChange>
        </w:rPr>
        <w:t xml:space="preserve">concepts </w:t>
      </w:r>
      <w:r w:rsidRPr="000537BC">
        <w:rPr>
          <w:rFonts w:ascii="Times New Roman" w:eastAsia="Times New Roman" w:hAnsi="Times New Roman" w:cs="Times New Roman"/>
          <w:color w:val="0D0D0D"/>
          <w:sz w:val="20"/>
          <w:szCs w:val="20"/>
          <w:lang w:val="en-US"/>
          <w:rPrChange w:id="57" w:author="Julius Fenn" w:date="2024-03-07T16:13:00Z">
            <w:rPr>
              <w:rFonts w:ascii="Times New Roman" w:eastAsia="Times New Roman" w:hAnsi="Times New Roman" w:cs="Times New Roman"/>
              <w:color w:val="0D0D0D"/>
              <w:sz w:val="20"/>
              <w:szCs w:val="20"/>
              <w:highlight w:val="white"/>
              <w:lang w:val="en-US"/>
            </w:rPr>
          </w:rPrChange>
        </w:rPr>
        <w:t>from the provided word list into subordinated categories based on our coding guidelines</w:t>
      </w:r>
      <w:r w:rsidR="00DA1ABD" w:rsidRPr="000537BC">
        <w:rPr>
          <w:rFonts w:ascii="Times New Roman" w:eastAsia="Times New Roman" w:hAnsi="Times New Roman" w:cs="Times New Roman"/>
          <w:color w:val="0D0D0D"/>
          <w:sz w:val="20"/>
          <w:szCs w:val="20"/>
          <w:lang w:val="en-US"/>
          <w:rPrChange w:id="58" w:author="Julius Fenn" w:date="2024-03-07T16:13:00Z">
            <w:rPr>
              <w:rFonts w:ascii="Times New Roman" w:eastAsia="Times New Roman" w:hAnsi="Times New Roman" w:cs="Times New Roman"/>
              <w:color w:val="0D0D0D"/>
              <w:sz w:val="20"/>
              <w:szCs w:val="20"/>
              <w:highlight w:val="white"/>
              <w:lang w:val="en-US"/>
            </w:rPr>
          </w:rPrChange>
        </w:rPr>
        <w:t>, please consider the comment columns and the valence of the respective words</w:t>
      </w:r>
      <w:r w:rsidR="00706944" w:rsidRPr="000537BC">
        <w:rPr>
          <w:rFonts w:ascii="Times New Roman" w:eastAsia="Times New Roman" w:hAnsi="Times New Roman" w:cs="Times New Roman"/>
          <w:color w:val="0D0D0D"/>
          <w:sz w:val="20"/>
          <w:szCs w:val="20"/>
          <w:lang w:val="en-US"/>
          <w:rPrChange w:id="59" w:author="Julius Fenn" w:date="2024-03-07T16:13:00Z">
            <w:rPr>
              <w:rFonts w:ascii="Times New Roman" w:eastAsia="Times New Roman" w:hAnsi="Times New Roman" w:cs="Times New Roman"/>
              <w:color w:val="0D0D0D"/>
              <w:sz w:val="20"/>
              <w:szCs w:val="20"/>
              <w:highlight w:val="white"/>
              <w:lang w:val="en-US"/>
            </w:rPr>
          </w:rPrChange>
        </w:rPr>
        <w:t>.</w:t>
      </w:r>
    </w:p>
    <w:p w14:paraId="142BF192" w14:textId="4CB4564D" w:rsidR="00FE0825" w:rsidRPr="000537BC" w:rsidRDefault="00FE0825" w:rsidP="00FE0825">
      <w:pPr>
        <w:numPr>
          <w:ilvl w:val="1"/>
          <w:numId w:val="16"/>
        </w:numPr>
        <w:rPr>
          <w:rFonts w:ascii="Times New Roman" w:eastAsia="Times New Roman" w:hAnsi="Times New Roman" w:cs="Times New Roman"/>
          <w:color w:val="0D0D0D"/>
          <w:sz w:val="20"/>
          <w:szCs w:val="20"/>
          <w:lang w:val="en-US"/>
          <w:rPrChange w:id="60" w:author="Julius Fenn" w:date="2024-03-07T16:13:00Z">
            <w:rPr>
              <w:rFonts w:ascii="Times New Roman" w:eastAsia="Times New Roman" w:hAnsi="Times New Roman" w:cs="Times New Roman"/>
              <w:color w:val="0D0D0D"/>
              <w:sz w:val="20"/>
              <w:szCs w:val="20"/>
              <w:highlight w:val="yellow"/>
              <w:lang w:val="en-US"/>
            </w:rPr>
          </w:rPrChange>
        </w:rPr>
      </w:pPr>
      <w:r w:rsidRPr="000537BC">
        <w:rPr>
          <w:rFonts w:ascii="Times New Roman" w:eastAsia="Times New Roman" w:hAnsi="Times New Roman" w:cs="Times New Roman"/>
          <w:color w:val="0D0D0D"/>
          <w:sz w:val="20"/>
          <w:szCs w:val="20"/>
          <w:lang w:val="en-US"/>
          <w:rPrChange w:id="61" w:author="Julius Fenn" w:date="2024-03-07T16:13:00Z">
            <w:rPr>
              <w:rFonts w:ascii="Times New Roman" w:eastAsia="Times New Roman" w:hAnsi="Times New Roman" w:cs="Times New Roman"/>
              <w:color w:val="0D0D0D"/>
              <w:sz w:val="20"/>
              <w:szCs w:val="20"/>
              <w:highlight w:val="yellow"/>
              <w:lang w:val="en-US"/>
            </w:rPr>
          </w:rPrChange>
        </w:rPr>
        <w:t xml:space="preserve">Please use the “codes” of the categories for the coding process. This means you </w:t>
      </w:r>
      <w:r w:rsidRPr="000537BC">
        <w:rPr>
          <w:rFonts w:ascii="Times New Roman" w:eastAsia="Times New Roman" w:hAnsi="Times New Roman" w:cs="Times New Roman"/>
          <w:b/>
          <w:color w:val="0D0D0D"/>
          <w:sz w:val="20"/>
          <w:szCs w:val="20"/>
          <w:lang w:val="en-US"/>
          <w:rPrChange w:id="62" w:author="Julius Fenn" w:date="2024-03-07T16:13:00Z">
            <w:rPr>
              <w:rFonts w:ascii="Times New Roman" w:eastAsia="Times New Roman" w:hAnsi="Times New Roman" w:cs="Times New Roman"/>
              <w:color w:val="0D0D0D"/>
              <w:sz w:val="20"/>
              <w:szCs w:val="20"/>
              <w:highlight w:val="yellow"/>
              <w:lang w:val="en-US"/>
            </w:rPr>
          </w:rPrChange>
        </w:rPr>
        <w:t>enter the code</w:t>
      </w:r>
      <w:r w:rsidR="00706944" w:rsidRPr="000537BC">
        <w:rPr>
          <w:rFonts w:ascii="Times New Roman" w:eastAsia="Times New Roman" w:hAnsi="Times New Roman" w:cs="Times New Roman"/>
          <w:b/>
          <w:color w:val="0D0D0D"/>
          <w:sz w:val="20"/>
          <w:szCs w:val="20"/>
          <w:lang w:val="en-US"/>
          <w:rPrChange w:id="63" w:author="Julius Fenn" w:date="2024-03-07T16:13:00Z">
            <w:rPr>
              <w:rFonts w:ascii="Times New Roman" w:eastAsia="Times New Roman" w:hAnsi="Times New Roman" w:cs="Times New Roman"/>
              <w:color w:val="0D0D0D"/>
              <w:sz w:val="20"/>
              <w:szCs w:val="20"/>
              <w:highlight w:val="yellow"/>
              <w:lang w:val="en-US"/>
            </w:rPr>
          </w:rPrChange>
        </w:rPr>
        <w:t>s</w:t>
      </w:r>
      <w:r w:rsidRPr="000537BC">
        <w:rPr>
          <w:rFonts w:ascii="Times New Roman" w:eastAsia="Times New Roman" w:hAnsi="Times New Roman" w:cs="Times New Roman"/>
          <w:b/>
          <w:color w:val="0D0D0D"/>
          <w:sz w:val="20"/>
          <w:szCs w:val="20"/>
          <w:lang w:val="en-US"/>
          <w:rPrChange w:id="64" w:author="Julius Fenn" w:date="2024-03-07T16:13:00Z">
            <w:rPr>
              <w:rFonts w:ascii="Times New Roman" w:eastAsia="Times New Roman" w:hAnsi="Times New Roman" w:cs="Times New Roman"/>
              <w:color w:val="0D0D0D"/>
              <w:sz w:val="20"/>
              <w:szCs w:val="20"/>
              <w:highlight w:val="yellow"/>
              <w:lang w:val="en-US"/>
            </w:rPr>
          </w:rPrChange>
        </w:rPr>
        <w:t xml:space="preserve"> of the respective categories in column </w:t>
      </w:r>
      <w:r w:rsidR="00706944" w:rsidRPr="000537BC">
        <w:rPr>
          <w:rFonts w:ascii="Times New Roman" w:eastAsia="Times New Roman" w:hAnsi="Times New Roman" w:cs="Times New Roman"/>
          <w:b/>
          <w:color w:val="0D0D0D"/>
          <w:sz w:val="20"/>
          <w:szCs w:val="20"/>
          <w:lang w:val="en-US"/>
          <w:rPrChange w:id="65" w:author="Julius Fenn" w:date="2024-03-07T16:13:00Z">
            <w:rPr>
              <w:rFonts w:ascii="Times New Roman" w:eastAsia="Times New Roman" w:hAnsi="Times New Roman" w:cs="Times New Roman"/>
              <w:color w:val="0D0D0D"/>
              <w:sz w:val="20"/>
              <w:szCs w:val="20"/>
              <w:highlight w:val="yellow"/>
              <w:lang w:val="en-US"/>
            </w:rPr>
          </w:rPrChange>
        </w:rPr>
        <w:t>“</w:t>
      </w:r>
      <w:r w:rsidRPr="000537BC">
        <w:rPr>
          <w:rFonts w:ascii="Times New Roman" w:eastAsia="Times New Roman" w:hAnsi="Times New Roman" w:cs="Times New Roman"/>
          <w:b/>
          <w:color w:val="0D0D0D"/>
          <w:sz w:val="20"/>
          <w:szCs w:val="20"/>
          <w:lang w:val="en-US"/>
          <w:rPrChange w:id="66" w:author="Julius Fenn" w:date="2024-03-07T16:13:00Z">
            <w:rPr>
              <w:rFonts w:ascii="Times New Roman" w:eastAsia="Times New Roman" w:hAnsi="Times New Roman" w:cs="Times New Roman"/>
              <w:color w:val="0D0D0D"/>
              <w:sz w:val="20"/>
              <w:szCs w:val="20"/>
              <w:highlight w:val="yellow"/>
              <w:lang w:val="en-US"/>
            </w:rPr>
          </w:rPrChange>
        </w:rPr>
        <w:t>B</w:t>
      </w:r>
      <w:r w:rsidR="00706944" w:rsidRPr="000537BC">
        <w:rPr>
          <w:rFonts w:ascii="Times New Roman" w:eastAsia="Times New Roman" w:hAnsi="Times New Roman" w:cs="Times New Roman"/>
          <w:b/>
          <w:color w:val="0D0D0D"/>
          <w:sz w:val="20"/>
          <w:szCs w:val="20"/>
          <w:lang w:val="en-US"/>
          <w:rPrChange w:id="67" w:author="Julius Fenn" w:date="2024-03-07T16:13:00Z">
            <w:rPr>
              <w:rFonts w:ascii="Times New Roman" w:eastAsia="Times New Roman" w:hAnsi="Times New Roman" w:cs="Times New Roman"/>
              <w:color w:val="0D0D0D"/>
              <w:sz w:val="20"/>
              <w:szCs w:val="20"/>
              <w:highlight w:val="yellow"/>
              <w:lang w:val="en-US"/>
            </w:rPr>
          </w:rPrChange>
        </w:rPr>
        <w:t>”</w:t>
      </w:r>
      <w:r w:rsidRPr="000537BC">
        <w:rPr>
          <w:rFonts w:ascii="Times New Roman" w:eastAsia="Times New Roman" w:hAnsi="Times New Roman" w:cs="Times New Roman"/>
          <w:b/>
          <w:color w:val="0D0D0D"/>
          <w:sz w:val="20"/>
          <w:szCs w:val="20"/>
          <w:lang w:val="en-US"/>
          <w:rPrChange w:id="68" w:author="Julius Fenn" w:date="2024-03-07T16:13:00Z">
            <w:rPr>
              <w:rFonts w:ascii="Times New Roman" w:eastAsia="Times New Roman" w:hAnsi="Times New Roman" w:cs="Times New Roman"/>
              <w:color w:val="0D0D0D"/>
              <w:sz w:val="20"/>
              <w:szCs w:val="20"/>
              <w:highlight w:val="yellow"/>
              <w:lang w:val="en-US"/>
            </w:rPr>
          </w:rPrChange>
        </w:rPr>
        <w:t xml:space="preserve"> of the word list</w:t>
      </w:r>
      <w:r w:rsidRPr="000537BC">
        <w:rPr>
          <w:rFonts w:ascii="Times New Roman" w:eastAsia="Times New Roman" w:hAnsi="Times New Roman" w:cs="Times New Roman"/>
          <w:color w:val="0D0D0D"/>
          <w:sz w:val="20"/>
          <w:szCs w:val="20"/>
          <w:lang w:val="en-US"/>
          <w:rPrChange w:id="69" w:author="Julius Fenn" w:date="2024-03-07T16:13:00Z">
            <w:rPr>
              <w:rFonts w:ascii="Times New Roman" w:eastAsia="Times New Roman" w:hAnsi="Times New Roman" w:cs="Times New Roman"/>
              <w:color w:val="0D0D0D"/>
              <w:sz w:val="20"/>
              <w:szCs w:val="20"/>
              <w:highlight w:val="yellow"/>
              <w:lang w:val="en-US"/>
            </w:rPr>
          </w:rPrChange>
        </w:rPr>
        <w:t xml:space="preserve">. The </w:t>
      </w:r>
      <w:r w:rsidR="00706944" w:rsidRPr="000537BC">
        <w:rPr>
          <w:rFonts w:ascii="Times New Roman" w:eastAsia="Times New Roman" w:hAnsi="Times New Roman" w:cs="Times New Roman"/>
          <w:color w:val="0D0D0D"/>
          <w:sz w:val="20"/>
          <w:szCs w:val="20"/>
          <w:lang w:val="en-US"/>
          <w:rPrChange w:id="70" w:author="Julius Fenn" w:date="2024-03-07T16:13:00Z">
            <w:rPr>
              <w:rFonts w:ascii="Times New Roman" w:eastAsia="Times New Roman" w:hAnsi="Times New Roman" w:cs="Times New Roman"/>
              <w:color w:val="0D0D0D"/>
              <w:sz w:val="20"/>
              <w:szCs w:val="20"/>
              <w:highlight w:val="yellow"/>
              <w:lang w:val="en-US"/>
            </w:rPr>
          </w:rPrChange>
        </w:rPr>
        <w:t>“</w:t>
      </w:r>
      <w:r w:rsidRPr="000537BC">
        <w:rPr>
          <w:rFonts w:ascii="Times New Roman" w:eastAsia="Times New Roman" w:hAnsi="Times New Roman" w:cs="Times New Roman"/>
          <w:color w:val="0D0D0D"/>
          <w:sz w:val="20"/>
          <w:szCs w:val="20"/>
          <w:lang w:val="en-US"/>
          <w:rPrChange w:id="71" w:author="Julius Fenn" w:date="2024-03-07T16:13:00Z">
            <w:rPr>
              <w:rFonts w:ascii="Times New Roman" w:eastAsia="Times New Roman" w:hAnsi="Times New Roman" w:cs="Times New Roman"/>
              <w:color w:val="0D0D0D"/>
              <w:sz w:val="20"/>
              <w:szCs w:val="20"/>
              <w:highlight w:val="yellow"/>
              <w:lang w:val="en-US"/>
            </w:rPr>
          </w:rPrChange>
        </w:rPr>
        <w:t>codes</w:t>
      </w:r>
      <w:r w:rsidR="00706944" w:rsidRPr="000537BC">
        <w:rPr>
          <w:rFonts w:ascii="Times New Roman" w:eastAsia="Times New Roman" w:hAnsi="Times New Roman" w:cs="Times New Roman"/>
          <w:color w:val="0D0D0D"/>
          <w:sz w:val="20"/>
          <w:szCs w:val="20"/>
          <w:lang w:val="en-US"/>
          <w:rPrChange w:id="72" w:author="Julius Fenn" w:date="2024-03-07T16:13:00Z">
            <w:rPr>
              <w:rFonts w:ascii="Times New Roman" w:eastAsia="Times New Roman" w:hAnsi="Times New Roman" w:cs="Times New Roman"/>
              <w:color w:val="0D0D0D"/>
              <w:sz w:val="20"/>
              <w:szCs w:val="20"/>
              <w:highlight w:val="yellow"/>
              <w:lang w:val="en-US"/>
            </w:rPr>
          </w:rPrChange>
        </w:rPr>
        <w:t>”</w:t>
      </w:r>
      <w:r w:rsidRPr="000537BC">
        <w:rPr>
          <w:rFonts w:ascii="Times New Roman" w:eastAsia="Times New Roman" w:hAnsi="Times New Roman" w:cs="Times New Roman"/>
          <w:color w:val="0D0D0D"/>
          <w:sz w:val="20"/>
          <w:szCs w:val="20"/>
          <w:lang w:val="en-US"/>
          <w:rPrChange w:id="73" w:author="Julius Fenn" w:date="2024-03-07T16:13:00Z">
            <w:rPr>
              <w:rFonts w:ascii="Times New Roman" w:eastAsia="Times New Roman" w:hAnsi="Times New Roman" w:cs="Times New Roman"/>
              <w:color w:val="0D0D0D"/>
              <w:sz w:val="20"/>
              <w:szCs w:val="20"/>
              <w:highlight w:val="yellow"/>
              <w:lang w:val="en-US"/>
            </w:rPr>
          </w:rPrChange>
        </w:rPr>
        <w:t xml:space="preserve"> can be found in the first column of the coding guidelines.</w:t>
      </w:r>
    </w:p>
    <w:p w14:paraId="12F1FA5C" w14:textId="7907DBA2" w:rsidR="00957ADE" w:rsidRPr="000537BC" w:rsidRDefault="00957ADE" w:rsidP="00957ADE">
      <w:pPr>
        <w:numPr>
          <w:ilvl w:val="1"/>
          <w:numId w:val="16"/>
        </w:numPr>
        <w:ind w:hanging="357"/>
        <w:rPr>
          <w:rFonts w:ascii="Times New Roman" w:eastAsia="Times New Roman" w:hAnsi="Times New Roman" w:cs="Times New Roman"/>
          <w:color w:val="0D0D0D"/>
          <w:sz w:val="20"/>
          <w:szCs w:val="20"/>
          <w:lang w:val="en-US"/>
          <w:rPrChange w:id="74" w:author="Julius Fenn" w:date="2024-03-07T16:13:00Z">
            <w:rPr>
              <w:rFonts w:ascii="Times New Roman" w:eastAsia="Times New Roman" w:hAnsi="Times New Roman" w:cs="Times New Roman"/>
              <w:color w:val="0D0D0D"/>
              <w:sz w:val="20"/>
              <w:szCs w:val="20"/>
              <w:highlight w:val="yellow"/>
              <w:lang w:val="en-US"/>
            </w:rPr>
          </w:rPrChange>
        </w:rPr>
      </w:pPr>
      <w:r w:rsidRPr="000537BC">
        <w:rPr>
          <w:rFonts w:ascii="Times New Roman" w:eastAsia="Times New Roman" w:hAnsi="Times New Roman" w:cs="Times New Roman"/>
          <w:color w:val="0D0D0D"/>
          <w:sz w:val="20"/>
          <w:szCs w:val="20"/>
          <w:lang w:val="en-US"/>
          <w:rPrChange w:id="75" w:author="Julius Fenn" w:date="2024-03-07T16:13:00Z">
            <w:rPr>
              <w:rFonts w:ascii="Times New Roman" w:eastAsia="Times New Roman" w:hAnsi="Times New Roman" w:cs="Times New Roman"/>
              <w:color w:val="0D0D0D"/>
              <w:sz w:val="20"/>
              <w:szCs w:val="20"/>
              <w:highlight w:val="yellow"/>
              <w:lang w:val="en-US"/>
            </w:rPr>
          </w:rPrChange>
        </w:rPr>
        <w:t xml:space="preserve">Important: After our joint session, </w:t>
      </w:r>
      <w:r w:rsidR="00F10C28" w:rsidRPr="000537BC">
        <w:rPr>
          <w:rFonts w:ascii="Times New Roman" w:eastAsia="Times New Roman" w:hAnsi="Times New Roman" w:cs="Times New Roman"/>
          <w:color w:val="0D0D0D"/>
          <w:sz w:val="20"/>
          <w:szCs w:val="20"/>
          <w:lang w:val="en-US"/>
          <w:rPrChange w:id="76" w:author="Julius Fenn" w:date="2024-03-07T16:13:00Z">
            <w:rPr>
              <w:rFonts w:ascii="Times New Roman" w:eastAsia="Times New Roman" w:hAnsi="Times New Roman" w:cs="Times New Roman"/>
              <w:color w:val="0D0D0D"/>
              <w:sz w:val="20"/>
              <w:szCs w:val="20"/>
              <w:highlight w:val="yellow"/>
              <w:lang w:val="en-US"/>
            </w:rPr>
          </w:rPrChange>
        </w:rPr>
        <w:t>3</w:t>
      </w:r>
      <w:r w:rsidRPr="000537BC">
        <w:rPr>
          <w:rFonts w:ascii="Times New Roman" w:eastAsia="Times New Roman" w:hAnsi="Times New Roman" w:cs="Times New Roman"/>
          <w:color w:val="0D0D0D"/>
          <w:sz w:val="20"/>
          <w:szCs w:val="20"/>
          <w:lang w:val="en-US"/>
          <w:rPrChange w:id="77" w:author="Julius Fenn" w:date="2024-03-07T16:13:00Z">
            <w:rPr>
              <w:rFonts w:ascii="Times New Roman" w:eastAsia="Times New Roman" w:hAnsi="Times New Roman" w:cs="Times New Roman"/>
              <w:color w:val="0D0D0D"/>
              <w:sz w:val="20"/>
              <w:szCs w:val="20"/>
              <w:highlight w:val="yellow"/>
              <w:lang w:val="en-US"/>
            </w:rPr>
          </w:rPrChange>
        </w:rPr>
        <w:t xml:space="preserve"> new categories were added to the coding guidelines and two categories were modified: new categories: (</w:t>
      </w:r>
      <w:proofErr w:type="spellStart"/>
      <w:r w:rsidRPr="000537BC">
        <w:rPr>
          <w:rFonts w:ascii="Times New Roman" w:eastAsia="Times New Roman" w:hAnsi="Times New Roman" w:cs="Times New Roman"/>
          <w:color w:val="0D0D0D"/>
          <w:sz w:val="20"/>
          <w:szCs w:val="20"/>
          <w:lang w:val="en-US"/>
          <w:rPrChange w:id="78" w:author="Julius Fenn" w:date="2024-03-07T16:13:00Z">
            <w:rPr>
              <w:rFonts w:ascii="Times New Roman" w:eastAsia="Times New Roman" w:hAnsi="Times New Roman" w:cs="Times New Roman"/>
              <w:color w:val="0D0D0D"/>
              <w:sz w:val="20"/>
              <w:szCs w:val="20"/>
              <w:highlight w:val="yellow"/>
              <w:lang w:val="en-US"/>
            </w:rPr>
          </w:rPrChange>
        </w:rPr>
        <w:t>i</w:t>
      </w:r>
      <w:proofErr w:type="spellEnd"/>
      <w:r w:rsidRPr="000537BC">
        <w:rPr>
          <w:rFonts w:ascii="Times New Roman" w:eastAsia="Times New Roman" w:hAnsi="Times New Roman" w:cs="Times New Roman"/>
          <w:color w:val="0D0D0D"/>
          <w:sz w:val="20"/>
          <w:szCs w:val="20"/>
          <w:lang w:val="en-US"/>
          <w:rPrChange w:id="79" w:author="Julius Fenn" w:date="2024-03-07T16:13:00Z">
            <w:rPr>
              <w:rFonts w:ascii="Times New Roman" w:eastAsia="Times New Roman" w:hAnsi="Times New Roman" w:cs="Times New Roman"/>
              <w:color w:val="0D0D0D"/>
              <w:sz w:val="20"/>
              <w:szCs w:val="20"/>
              <w:highlight w:val="yellow"/>
              <w:lang w:val="en-US"/>
            </w:rPr>
          </w:rPrChange>
        </w:rPr>
        <w:t xml:space="preserve">) technological limitations, (ii) rest category, </w:t>
      </w:r>
      <w:proofErr w:type="spellStart"/>
      <w:r w:rsidRPr="000537BC">
        <w:rPr>
          <w:rFonts w:ascii="Times New Roman" w:eastAsia="Times New Roman" w:hAnsi="Times New Roman" w:cs="Times New Roman"/>
          <w:color w:val="0D0D0D"/>
          <w:sz w:val="20"/>
          <w:szCs w:val="20"/>
          <w:lang w:val="en-US"/>
          <w:rPrChange w:id="80" w:author="Julius Fenn" w:date="2024-03-07T16:13:00Z">
            <w:rPr>
              <w:rFonts w:ascii="Times New Roman" w:eastAsia="Times New Roman" w:hAnsi="Times New Roman" w:cs="Times New Roman"/>
              <w:color w:val="0D0D0D"/>
              <w:sz w:val="20"/>
              <w:szCs w:val="20"/>
              <w:highlight w:val="yellow"/>
              <w:lang w:val="en-US"/>
            </w:rPr>
          </w:rPrChange>
        </w:rPr>
        <w:t>ambiv</w:t>
      </w:r>
      <w:proofErr w:type="spellEnd"/>
      <w:r w:rsidRPr="000537BC">
        <w:rPr>
          <w:rFonts w:ascii="Times New Roman" w:eastAsia="Times New Roman" w:hAnsi="Times New Roman" w:cs="Times New Roman"/>
          <w:color w:val="0D0D0D"/>
          <w:sz w:val="20"/>
          <w:szCs w:val="20"/>
          <w:lang w:val="en-US"/>
          <w:rPrChange w:id="81" w:author="Julius Fenn" w:date="2024-03-07T16:13:00Z">
            <w:rPr>
              <w:rFonts w:ascii="Times New Roman" w:eastAsia="Times New Roman" w:hAnsi="Times New Roman" w:cs="Times New Roman"/>
              <w:color w:val="0D0D0D"/>
              <w:sz w:val="20"/>
              <w:szCs w:val="20"/>
              <w:highlight w:val="yellow"/>
              <w:lang w:val="en-US"/>
            </w:rPr>
          </w:rPrChange>
        </w:rPr>
        <w:t>.</w:t>
      </w:r>
      <w:r w:rsidR="00F10C28" w:rsidRPr="000537BC">
        <w:rPr>
          <w:rFonts w:ascii="Times New Roman" w:eastAsia="Times New Roman" w:hAnsi="Times New Roman" w:cs="Times New Roman"/>
          <w:color w:val="0D0D0D"/>
          <w:sz w:val="20"/>
          <w:szCs w:val="20"/>
          <w:lang w:val="en-US"/>
          <w:rPrChange w:id="82" w:author="Julius Fenn" w:date="2024-03-07T16:13:00Z">
            <w:rPr>
              <w:rFonts w:ascii="Times New Roman" w:eastAsia="Times New Roman" w:hAnsi="Times New Roman" w:cs="Times New Roman"/>
              <w:color w:val="0D0D0D"/>
              <w:sz w:val="20"/>
              <w:szCs w:val="20"/>
              <w:highlight w:val="yellow"/>
              <w:lang w:val="en-US"/>
            </w:rPr>
          </w:rPrChange>
        </w:rPr>
        <w:t xml:space="preserve">, (iii) rest category, </w:t>
      </w:r>
      <w:proofErr w:type="spellStart"/>
      <w:r w:rsidR="00F10C28" w:rsidRPr="000537BC">
        <w:rPr>
          <w:rFonts w:ascii="Times New Roman" w:eastAsia="Times New Roman" w:hAnsi="Times New Roman" w:cs="Times New Roman"/>
          <w:color w:val="0D0D0D"/>
          <w:sz w:val="20"/>
          <w:szCs w:val="20"/>
          <w:lang w:val="en-US"/>
          <w:rPrChange w:id="83" w:author="Julius Fenn" w:date="2024-03-07T16:13:00Z">
            <w:rPr>
              <w:rFonts w:ascii="Times New Roman" w:eastAsia="Times New Roman" w:hAnsi="Times New Roman" w:cs="Times New Roman"/>
              <w:color w:val="0D0D0D"/>
              <w:sz w:val="20"/>
              <w:szCs w:val="20"/>
              <w:highlight w:val="yellow"/>
              <w:lang w:val="en-US"/>
            </w:rPr>
          </w:rPrChange>
        </w:rPr>
        <w:t>neutr</w:t>
      </w:r>
      <w:proofErr w:type="spellEnd"/>
      <w:r w:rsidR="00F10C28" w:rsidRPr="000537BC">
        <w:rPr>
          <w:rFonts w:ascii="Times New Roman" w:eastAsia="Times New Roman" w:hAnsi="Times New Roman" w:cs="Times New Roman"/>
          <w:color w:val="0D0D0D"/>
          <w:sz w:val="20"/>
          <w:szCs w:val="20"/>
          <w:lang w:val="en-US"/>
          <w:rPrChange w:id="84" w:author="Julius Fenn" w:date="2024-03-07T16:13:00Z">
            <w:rPr>
              <w:rFonts w:ascii="Times New Roman" w:eastAsia="Times New Roman" w:hAnsi="Times New Roman" w:cs="Times New Roman"/>
              <w:color w:val="0D0D0D"/>
              <w:sz w:val="20"/>
              <w:szCs w:val="20"/>
              <w:highlight w:val="yellow"/>
              <w:lang w:val="en-US"/>
            </w:rPr>
          </w:rPrChange>
        </w:rPr>
        <w:t>.</w:t>
      </w:r>
      <w:r w:rsidRPr="000537BC">
        <w:rPr>
          <w:rFonts w:ascii="Times New Roman" w:eastAsia="Times New Roman" w:hAnsi="Times New Roman" w:cs="Times New Roman"/>
          <w:color w:val="0D0D0D"/>
          <w:sz w:val="20"/>
          <w:szCs w:val="20"/>
          <w:lang w:val="en-US"/>
          <w:rPrChange w:id="85" w:author="Julius Fenn" w:date="2024-03-07T16:13:00Z">
            <w:rPr>
              <w:rFonts w:ascii="Times New Roman" w:eastAsia="Times New Roman" w:hAnsi="Times New Roman" w:cs="Times New Roman"/>
              <w:color w:val="0D0D0D"/>
              <w:sz w:val="20"/>
              <w:szCs w:val="20"/>
              <w:highlight w:val="yellow"/>
              <w:lang w:val="en-US"/>
            </w:rPr>
          </w:rPrChange>
        </w:rPr>
        <w:t> Modified categories: (</w:t>
      </w:r>
      <w:proofErr w:type="spellStart"/>
      <w:r w:rsidRPr="000537BC">
        <w:rPr>
          <w:rFonts w:ascii="Times New Roman" w:eastAsia="Times New Roman" w:hAnsi="Times New Roman" w:cs="Times New Roman"/>
          <w:color w:val="0D0D0D"/>
          <w:sz w:val="20"/>
          <w:szCs w:val="20"/>
          <w:lang w:val="en-US"/>
          <w:rPrChange w:id="86" w:author="Julius Fenn" w:date="2024-03-07T16:13:00Z">
            <w:rPr>
              <w:rFonts w:ascii="Times New Roman" w:eastAsia="Times New Roman" w:hAnsi="Times New Roman" w:cs="Times New Roman"/>
              <w:color w:val="0D0D0D"/>
              <w:sz w:val="20"/>
              <w:szCs w:val="20"/>
              <w:highlight w:val="yellow"/>
              <w:lang w:val="en-US"/>
            </w:rPr>
          </w:rPrChange>
        </w:rPr>
        <w:t>i</w:t>
      </w:r>
      <w:proofErr w:type="spellEnd"/>
      <w:r w:rsidRPr="000537BC">
        <w:rPr>
          <w:rFonts w:ascii="Times New Roman" w:eastAsia="Times New Roman" w:hAnsi="Times New Roman" w:cs="Times New Roman"/>
          <w:color w:val="0D0D0D"/>
          <w:sz w:val="20"/>
          <w:szCs w:val="20"/>
          <w:lang w:val="en-US"/>
          <w:rPrChange w:id="87" w:author="Julius Fenn" w:date="2024-03-07T16:13:00Z">
            <w:rPr>
              <w:rFonts w:ascii="Times New Roman" w:eastAsia="Times New Roman" w:hAnsi="Times New Roman" w:cs="Times New Roman"/>
              <w:color w:val="0D0D0D"/>
              <w:sz w:val="20"/>
              <w:szCs w:val="20"/>
              <w:highlight w:val="yellow"/>
              <w:lang w:val="en-US"/>
            </w:rPr>
          </w:rPrChange>
        </w:rPr>
        <w:t>) Perceived usefulness -&gt; now: rest category, pos.: perceived usefulness, (ii) Perceived uselessness -&gt; now: rest category, neg.: perceived uselessness</w:t>
      </w:r>
      <w:r w:rsidR="00706944" w:rsidRPr="000537BC">
        <w:rPr>
          <w:rFonts w:ascii="Times New Roman" w:eastAsia="Times New Roman" w:hAnsi="Times New Roman" w:cs="Times New Roman"/>
          <w:color w:val="0D0D0D"/>
          <w:sz w:val="20"/>
          <w:szCs w:val="20"/>
          <w:lang w:val="en-US"/>
          <w:rPrChange w:id="88" w:author="Julius Fenn" w:date="2024-03-07T16:13:00Z">
            <w:rPr>
              <w:rFonts w:ascii="Times New Roman" w:eastAsia="Times New Roman" w:hAnsi="Times New Roman" w:cs="Times New Roman"/>
              <w:color w:val="0D0D0D"/>
              <w:sz w:val="20"/>
              <w:szCs w:val="20"/>
              <w:highlight w:val="yellow"/>
              <w:lang w:val="en-US"/>
            </w:rPr>
          </w:rPrChange>
        </w:rPr>
        <w:t>.</w:t>
      </w:r>
    </w:p>
    <w:p w14:paraId="40150BC0" w14:textId="16FCDD6E" w:rsidR="008023B2" w:rsidRPr="000537BC" w:rsidRDefault="00EA607C">
      <w:pPr>
        <w:numPr>
          <w:ilvl w:val="0"/>
          <w:numId w:val="16"/>
        </w:numPr>
        <w:rPr>
          <w:rFonts w:ascii="Times New Roman" w:eastAsia="Times New Roman" w:hAnsi="Times New Roman" w:cs="Times New Roman"/>
          <w:color w:val="0D0D0D"/>
          <w:sz w:val="20"/>
          <w:szCs w:val="20"/>
          <w:lang w:val="en-US"/>
          <w:rPrChange w:id="89" w:author="Julius Fenn" w:date="2024-03-07T16:13:00Z">
            <w:rPr>
              <w:rFonts w:ascii="Times New Roman" w:eastAsia="Times New Roman" w:hAnsi="Times New Roman" w:cs="Times New Roman"/>
              <w:color w:val="0D0D0D"/>
              <w:sz w:val="20"/>
              <w:szCs w:val="20"/>
              <w:highlight w:val="white"/>
              <w:lang w:val="en-US"/>
            </w:rPr>
          </w:rPrChange>
        </w:rPr>
      </w:pPr>
      <w:r w:rsidRPr="000537BC">
        <w:rPr>
          <w:rFonts w:ascii="Times New Roman" w:eastAsia="Times New Roman" w:hAnsi="Times New Roman" w:cs="Times New Roman"/>
          <w:color w:val="0D0D0D"/>
          <w:sz w:val="20"/>
          <w:szCs w:val="20"/>
          <w:lang w:val="en-US"/>
          <w:rPrChange w:id="90" w:author="Julius Fenn" w:date="2024-03-07T16:13:00Z">
            <w:rPr>
              <w:rFonts w:ascii="Times New Roman" w:eastAsia="Times New Roman" w:hAnsi="Times New Roman" w:cs="Times New Roman"/>
              <w:color w:val="0D0D0D"/>
              <w:sz w:val="20"/>
              <w:szCs w:val="20"/>
              <w:highlight w:val="white"/>
              <w:lang w:val="en-US"/>
            </w:rPr>
          </w:rPrChange>
        </w:rPr>
        <w:t>Important: The word list also includes our predefined concepts for the CAMs. Please do not summarize them into superordinate categories. The predefined terms are: “</w:t>
      </w:r>
      <w:proofErr w:type="spellStart"/>
      <w:r w:rsidRPr="000537BC">
        <w:rPr>
          <w:rFonts w:ascii="Times New Roman" w:eastAsia="Times New Roman" w:hAnsi="Times New Roman" w:cs="Times New Roman"/>
          <w:color w:val="0D0D0D"/>
          <w:sz w:val="20"/>
          <w:szCs w:val="20"/>
          <w:lang w:val="en-US"/>
          <w:rPrChange w:id="91" w:author="Julius Fenn" w:date="2024-03-07T16:13:00Z">
            <w:rPr>
              <w:rFonts w:ascii="Times New Roman" w:eastAsia="Times New Roman" w:hAnsi="Times New Roman" w:cs="Times New Roman"/>
              <w:color w:val="0D0D0D"/>
              <w:sz w:val="20"/>
              <w:szCs w:val="20"/>
              <w:highlight w:val="white"/>
              <w:lang w:val="en-US"/>
            </w:rPr>
          </w:rPrChange>
        </w:rPr>
        <w:t>Vorteile</w:t>
      </w:r>
      <w:proofErr w:type="spellEnd"/>
      <w:r w:rsidRPr="000537BC">
        <w:rPr>
          <w:rFonts w:ascii="Times New Roman" w:eastAsia="Times New Roman" w:hAnsi="Times New Roman" w:cs="Times New Roman"/>
          <w:color w:val="0D0D0D"/>
          <w:sz w:val="20"/>
          <w:szCs w:val="20"/>
          <w:lang w:val="en-US"/>
          <w:rPrChange w:id="92" w:author="Julius Fenn" w:date="2024-03-07T16:13:00Z">
            <w:rPr>
              <w:rFonts w:ascii="Times New Roman" w:eastAsia="Times New Roman" w:hAnsi="Times New Roman" w:cs="Times New Roman"/>
              <w:color w:val="0D0D0D"/>
              <w:sz w:val="20"/>
              <w:szCs w:val="20"/>
              <w:highlight w:val="white"/>
              <w:lang w:val="en-US"/>
            </w:rPr>
          </w:rPrChange>
        </w:rPr>
        <w:t>”, “</w:t>
      </w:r>
      <w:proofErr w:type="spellStart"/>
      <w:r w:rsidRPr="000537BC">
        <w:rPr>
          <w:rFonts w:ascii="Times New Roman" w:eastAsia="Times New Roman" w:hAnsi="Times New Roman" w:cs="Times New Roman"/>
          <w:color w:val="0D0D0D"/>
          <w:sz w:val="20"/>
          <w:szCs w:val="20"/>
          <w:lang w:val="en-US"/>
          <w:rPrChange w:id="93" w:author="Julius Fenn" w:date="2024-03-07T16:13:00Z">
            <w:rPr>
              <w:rFonts w:ascii="Times New Roman" w:eastAsia="Times New Roman" w:hAnsi="Times New Roman" w:cs="Times New Roman"/>
              <w:color w:val="0D0D0D"/>
              <w:sz w:val="20"/>
              <w:szCs w:val="20"/>
              <w:highlight w:val="white"/>
              <w:lang w:val="en-US"/>
            </w:rPr>
          </w:rPrChange>
        </w:rPr>
        <w:t>Nachteile</w:t>
      </w:r>
      <w:proofErr w:type="spellEnd"/>
      <w:r w:rsidRPr="000537BC">
        <w:rPr>
          <w:rFonts w:ascii="Times New Roman" w:eastAsia="Times New Roman" w:hAnsi="Times New Roman" w:cs="Times New Roman"/>
          <w:color w:val="0D0D0D"/>
          <w:sz w:val="20"/>
          <w:szCs w:val="20"/>
          <w:lang w:val="en-US"/>
          <w:rPrChange w:id="94" w:author="Julius Fenn" w:date="2024-03-07T16:13:00Z">
            <w:rPr>
              <w:rFonts w:ascii="Times New Roman" w:eastAsia="Times New Roman" w:hAnsi="Times New Roman" w:cs="Times New Roman"/>
              <w:color w:val="0D0D0D"/>
              <w:sz w:val="20"/>
              <w:szCs w:val="20"/>
              <w:highlight w:val="white"/>
              <w:lang w:val="en-US"/>
            </w:rPr>
          </w:rPrChange>
        </w:rPr>
        <w:t>”, “</w:t>
      </w:r>
      <w:proofErr w:type="spellStart"/>
      <w:r w:rsidRPr="000537BC">
        <w:rPr>
          <w:rFonts w:ascii="Times New Roman" w:eastAsia="Times New Roman" w:hAnsi="Times New Roman" w:cs="Times New Roman"/>
          <w:color w:val="0D0D0D"/>
          <w:sz w:val="20"/>
          <w:szCs w:val="20"/>
          <w:lang w:val="en-US"/>
          <w:rPrChange w:id="95" w:author="Julius Fenn" w:date="2024-03-07T16:13:00Z">
            <w:rPr>
              <w:rFonts w:ascii="Times New Roman" w:eastAsia="Times New Roman" w:hAnsi="Times New Roman" w:cs="Times New Roman"/>
              <w:color w:val="0D0D0D"/>
              <w:sz w:val="20"/>
              <w:szCs w:val="20"/>
              <w:highlight w:val="white"/>
              <w:lang w:val="en-US"/>
            </w:rPr>
          </w:rPrChange>
        </w:rPr>
        <w:t>sozialer</w:t>
      </w:r>
      <w:proofErr w:type="spellEnd"/>
      <w:r w:rsidRPr="000537BC">
        <w:rPr>
          <w:rFonts w:ascii="Times New Roman" w:eastAsia="Times New Roman" w:hAnsi="Times New Roman" w:cs="Times New Roman"/>
          <w:color w:val="0D0D0D"/>
          <w:sz w:val="20"/>
          <w:szCs w:val="20"/>
          <w:lang w:val="en-US"/>
          <w:rPrChange w:id="96" w:author="Julius Fenn" w:date="2024-03-07T16:13:00Z">
            <w:rPr>
              <w:rFonts w:ascii="Times New Roman" w:eastAsia="Times New Roman" w:hAnsi="Times New Roman" w:cs="Times New Roman"/>
              <w:color w:val="0D0D0D"/>
              <w:sz w:val="20"/>
              <w:szCs w:val="20"/>
              <w:highlight w:val="white"/>
              <w:lang w:val="en-US"/>
            </w:rPr>
          </w:rPrChange>
        </w:rPr>
        <w:t xml:space="preserve"> </w:t>
      </w:r>
      <w:proofErr w:type="spellStart"/>
      <w:r w:rsidRPr="000537BC">
        <w:rPr>
          <w:rFonts w:ascii="Times New Roman" w:eastAsia="Times New Roman" w:hAnsi="Times New Roman" w:cs="Times New Roman"/>
          <w:color w:val="0D0D0D"/>
          <w:sz w:val="20"/>
          <w:szCs w:val="20"/>
          <w:lang w:val="en-US"/>
          <w:rPrChange w:id="97" w:author="Julius Fenn" w:date="2024-03-07T16:13:00Z">
            <w:rPr>
              <w:rFonts w:ascii="Times New Roman" w:eastAsia="Times New Roman" w:hAnsi="Times New Roman" w:cs="Times New Roman"/>
              <w:color w:val="0D0D0D"/>
              <w:sz w:val="20"/>
              <w:szCs w:val="20"/>
              <w:highlight w:val="white"/>
              <w:lang w:val="en-US"/>
            </w:rPr>
          </w:rPrChange>
        </w:rPr>
        <w:t>Assistenzroboter</w:t>
      </w:r>
      <w:proofErr w:type="spellEnd"/>
      <w:r w:rsidR="00446E91" w:rsidRPr="000537BC">
        <w:rPr>
          <w:rFonts w:ascii="Times New Roman" w:eastAsia="Times New Roman" w:hAnsi="Times New Roman" w:cs="Times New Roman"/>
          <w:color w:val="0D0D0D"/>
          <w:sz w:val="20"/>
          <w:szCs w:val="20"/>
          <w:lang w:val="en-US"/>
          <w:rPrChange w:id="98" w:author="Julius Fenn" w:date="2024-03-07T16:13:00Z">
            <w:rPr>
              <w:rFonts w:ascii="Times New Roman" w:eastAsia="Times New Roman" w:hAnsi="Times New Roman" w:cs="Times New Roman"/>
              <w:color w:val="0D0D0D"/>
              <w:sz w:val="20"/>
              <w:szCs w:val="20"/>
              <w:highlight w:val="white"/>
              <w:lang w:val="en-US"/>
            </w:rPr>
          </w:rPrChange>
        </w:rPr>
        <w:t>”</w:t>
      </w:r>
      <w:r w:rsidRPr="000537BC">
        <w:rPr>
          <w:rFonts w:ascii="Times New Roman" w:eastAsia="Times New Roman" w:hAnsi="Times New Roman" w:cs="Times New Roman"/>
          <w:color w:val="0D0D0D"/>
          <w:sz w:val="20"/>
          <w:szCs w:val="20"/>
          <w:lang w:val="en-US"/>
          <w:rPrChange w:id="99" w:author="Julius Fenn" w:date="2024-03-07T16:13:00Z">
            <w:rPr>
              <w:rFonts w:ascii="Times New Roman" w:eastAsia="Times New Roman" w:hAnsi="Times New Roman" w:cs="Times New Roman"/>
              <w:color w:val="0D0D0D"/>
              <w:sz w:val="20"/>
              <w:szCs w:val="20"/>
              <w:highlight w:val="white"/>
              <w:lang w:val="en-US"/>
            </w:rPr>
          </w:rPrChange>
        </w:rPr>
        <w:t>, “</w:t>
      </w:r>
      <w:proofErr w:type="spellStart"/>
      <w:r w:rsidRPr="000537BC">
        <w:rPr>
          <w:rFonts w:ascii="Times New Roman" w:eastAsia="Times New Roman" w:hAnsi="Times New Roman" w:cs="Times New Roman"/>
          <w:color w:val="0D0D0D"/>
          <w:sz w:val="20"/>
          <w:szCs w:val="20"/>
          <w:lang w:val="en-US"/>
          <w:rPrChange w:id="100" w:author="Julius Fenn" w:date="2024-03-07T16:13:00Z">
            <w:rPr>
              <w:rFonts w:ascii="Times New Roman" w:eastAsia="Times New Roman" w:hAnsi="Times New Roman" w:cs="Times New Roman"/>
              <w:color w:val="0D0D0D"/>
              <w:sz w:val="20"/>
              <w:szCs w:val="20"/>
              <w:highlight w:val="white"/>
              <w:lang w:val="en-US"/>
            </w:rPr>
          </w:rPrChange>
        </w:rPr>
        <w:t>Rettungsroboter</w:t>
      </w:r>
      <w:proofErr w:type="spellEnd"/>
      <w:r w:rsidRPr="000537BC">
        <w:rPr>
          <w:rFonts w:ascii="Times New Roman" w:eastAsia="Times New Roman" w:hAnsi="Times New Roman" w:cs="Times New Roman"/>
          <w:color w:val="0D0D0D"/>
          <w:sz w:val="20"/>
          <w:szCs w:val="20"/>
          <w:lang w:val="en-US"/>
          <w:rPrChange w:id="101" w:author="Julius Fenn" w:date="2024-03-07T16:13:00Z">
            <w:rPr>
              <w:rFonts w:ascii="Times New Roman" w:eastAsia="Times New Roman" w:hAnsi="Times New Roman" w:cs="Times New Roman"/>
              <w:color w:val="0D0D0D"/>
              <w:sz w:val="20"/>
              <w:szCs w:val="20"/>
              <w:highlight w:val="white"/>
              <w:lang w:val="en-US"/>
            </w:rPr>
          </w:rPrChange>
        </w:rPr>
        <w:t>”</w:t>
      </w:r>
      <w:r w:rsidR="00706944" w:rsidRPr="000537BC">
        <w:rPr>
          <w:rFonts w:ascii="Times New Roman" w:eastAsia="Times New Roman" w:hAnsi="Times New Roman" w:cs="Times New Roman"/>
          <w:color w:val="0D0D0D"/>
          <w:sz w:val="20"/>
          <w:szCs w:val="20"/>
          <w:lang w:val="en-US"/>
          <w:rPrChange w:id="102" w:author="Julius Fenn" w:date="2024-03-07T16:13:00Z">
            <w:rPr>
              <w:rFonts w:ascii="Times New Roman" w:eastAsia="Times New Roman" w:hAnsi="Times New Roman" w:cs="Times New Roman"/>
              <w:color w:val="0D0D0D"/>
              <w:sz w:val="20"/>
              <w:szCs w:val="20"/>
              <w:highlight w:val="white"/>
              <w:lang w:val="en-US"/>
            </w:rPr>
          </w:rPrChange>
        </w:rPr>
        <w:t>.</w:t>
      </w:r>
    </w:p>
    <w:p w14:paraId="68CD4760" w14:textId="5EDA1BF0" w:rsidR="006A25D8" w:rsidRPr="000537BC" w:rsidRDefault="006A25D8">
      <w:pPr>
        <w:numPr>
          <w:ilvl w:val="0"/>
          <w:numId w:val="16"/>
        </w:numPr>
        <w:rPr>
          <w:rFonts w:ascii="Times New Roman" w:eastAsia="Times New Roman" w:hAnsi="Times New Roman" w:cs="Times New Roman"/>
          <w:color w:val="0D0D0D"/>
          <w:sz w:val="20"/>
          <w:szCs w:val="20"/>
          <w:lang w:val="en-US"/>
          <w:rPrChange w:id="103" w:author="Julius Fenn" w:date="2024-03-07T16:13:00Z">
            <w:rPr>
              <w:rFonts w:ascii="Times New Roman" w:eastAsia="Times New Roman" w:hAnsi="Times New Roman" w:cs="Times New Roman"/>
              <w:color w:val="0D0D0D"/>
              <w:sz w:val="20"/>
              <w:szCs w:val="20"/>
              <w:highlight w:val="yellow"/>
              <w:lang w:val="en-US"/>
            </w:rPr>
          </w:rPrChange>
        </w:rPr>
      </w:pPr>
      <w:r w:rsidRPr="000537BC">
        <w:rPr>
          <w:rFonts w:ascii="Times New Roman" w:eastAsia="Times New Roman" w:hAnsi="Times New Roman" w:cs="Times New Roman"/>
          <w:color w:val="0D0D0D"/>
          <w:sz w:val="20"/>
          <w:szCs w:val="20"/>
          <w:lang w:val="en-US"/>
          <w:rPrChange w:id="104" w:author="Julius Fenn" w:date="2024-03-07T16:13:00Z">
            <w:rPr>
              <w:rFonts w:ascii="Times New Roman" w:eastAsia="Times New Roman" w:hAnsi="Times New Roman" w:cs="Times New Roman"/>
              <w:color w:val="0D0D0D"/>
              <w:sz w:val="20"/>
              <w:szCs w:val="20"/>
              <w:highlight w:val="yellow"/>
              <w:lang w:val="en-US"/>
            </w:rPr>
          </w:rPrChange>
        </w:rPr>
        <w:t xml:space="preserve">Please consider the </w:t>
      </w:r>
      <w:r w:rsidRPr="000537BC">
        <w:rPr>
          <w:rFonts w:ascii="Times New Roman" w:eastAsia="Times New Roman" w:hAnsi="Times New Roman" w:cs="Times New Roman"/>
          <w:color w:val="0D0D0D"/>
          <w:sz w:val="20"/>
          <w:szCs w:val="20"/>
          <w:u w:val="single"/>
          <w:lang w:val="en-US"/>
          <w:rPrChange w:id="105" w:author="Julius Fenn" w:date="2024-03-07T16:13:00Z">
            <w:rPr>
              <w:rFonts w:ascii="Times New Roman" w:eastAsia="Times New Roman" w:hAnsi="Times New Roman" w:cs="Times New Roman"/>
              <w:color w:val="0D0D0D"/>
              <w:sz w:val="20"/>
              <w:szCs w:val="20"/>
              <w:highlight w:val="yellow"/>
              <w:u w:val="single"/>
              <w:lang w:val="en-US"/>
            </w:rPr>
          </w:rPrChange>
        </w:rPr>
        <w:t>valence</w:t>
      </w:r>
      <w:r w:rsidRPr="000537BC">
        <w:rPr>
          <w:rFonts w:ascii="Times New Roman" w:eastAsia="Times New Roman" w:hAnsi="Times New Roman" w:cs="Times New Roman"/>
          <w:color w:val="0D0D0D"/>
          <w:sz w:val="20"/>
          <w:szCs w:val="20"/>
          <w:lang w:val="en-US"/>
          <w:rPrChange w:id="106" w:author="Julius Fenn" w:date="2024-03-07T16:13:00Z">
            <w:rPr>
              <w:rFonts w:ascii="Times New Roman" w:eastAsia="Times New Roman" w:hAnsi="Times New Roman" w:cs="Times New Roman"/>
              <w:color w:val="0D0D0D"/>
              <w:sz w:val="20"/>
              <w:szCs w:val="20"/>
              <w:highlight w:val="yellow"/>
              <w:lang w:val="en-US"/>
            </w:rPr>
          </w:rPrChange>
        </w:rPr>
        <w:t xml:space="preserve"> </w:t>
      </w:r>
      <w:ins w:id="107" w:author="Julius Fenn" w:date="2024-03-07T16:12:00Z">
        <w:r w:rsidR="000537BC" w:rsidRPr="000537BC">
          <w:rPr>
            <w:rFonts w:ascii="Times New Roman" w:eastAsia="Times New Roman" w:hAnsi="Times New Roman" w:cs="Times New Roman"/>
            <w:color w:val="0D0D0D"/>
            <w:sz w:val="20"/>
            <w:szCs w:val="20"/>
            <w:lang w:val="en-US"/>
          </w:rPr>
          <w:t xml:space="preserve">and provided comments by the participants </w:t>
        </w:r>
      </w:ins>
      <w:r w:rsidRPr="000537BC">
        <w:rPr>
          <w:rFonts w:ascii="Times New Roman" w:eastAsia="Times New Roman" w:hAnsi="Times New Roman" w:cs="Times New Roman"/>
          <w:color w:val="0D0D0D"/>
          <w:sz w:val="20"/>
          <w:szCs w:val="20"/>
          <w:lang w:val="en-US"/>
          <w:rPrChange w:id="108" w:author="Julius Fenn" w:date="2024-03-07T16:13:00Z">
            <w:rPr>
              <w:rFonts w:ascii="Times New Roman" w:eastAsia="Times New Roman" w:hAnsi="Times New Roman" w:cs="Times New Roman"/>
              <w:color w:val="0D0D0D"/>
              <w:sz w:val="20"/>
              <w:szCs w:val="20"/>
              <w:highlight w:val="yellow"/>
              <w:lang w:val="en-US"/>
            </w:rPr>
          </w:rPrChange>
        </w:rPr>
        <w:t xml:space="preserve">of the </w:t>
      </w:r>
      <w:del w:id="109" w:author="Julius Fenn" w:date="2024-03-07T16:12:00Z">
        <w:r w:rsidRPr="000537BC" w:rsidDel="000537BC">
          <w:rPr>
            <w:rFonts w:ascii="Times New Roman" w:eastAsia="Times New Roman" w:hAnsi="Times New Roman" w:cs="Times New Roman"/>
            <w:color w:val="0D0D0D"/>
            <w:sz w:val="20"/>
            <w:szCs w:val="20"/>
            <w:lang w:val="en-US"/>
            <w:rPrChange w:id="110" w:author="Julius Fenn" w:date="2024-03-07T16:13:00Z">
              <w:rPr>
                <w:rFonts w:ascii="Times New Roman" w:eastAsia="Times New Roman" w:hAnsi="Times New Roman" w:cs="Times New Roman"/>
                <w:color w:val="0D0D0D"/>
                <w:sz w:val="20"/>
                <w:szCs w:val="20"/>
                <w:highlight w:val="yellow"/>
                <w:lang w:val="en-US"/>
              </w:rPr>
            </w:rPrChange>
          </w:rPr>
          <w:delText xml:space="preserve">different </w:delText>
        </w:r>
      </w:del>
      <w:r w:rsidRPr="000537BC">
        <w:rPr>
          <w:rFonts w:ascii="Times New Roman" w:eastAsia="Times New Roman" w:hAnsi="Times New Roman" w:cs="Times New Roman"/>
          <w:color w:val="0D0D0D"/>
          <w:sz w:val="20"/>
          <w:szCs w:val="20"/>
          <w:lang w:val="en-US"/>
          <w:rPrChange w:id="111" w:author="Julius Fenn" w:date="2024-03-07T16:13:00Z">
            <w:rPr>
              <w:rFonts w:ascii="Times New Roman" w:eastAsia="Times New Roman" w:hAnsi="Times New Roman" w:cs="Times New Roman"/>
              <w:color w:val="0D0D0D"/>
              <w:sz w:val="20"/>
              <w:szCs w:val="20"/>
              <w:highlight w:val="yellow"/>
              <w:lang w:val="en-US"/>
            </w:rPr>
          </w:rPrChange>
        </w:rPr>
        <w:t xml:space="preserve">words </w:t>
      </w:r>
      <w:del w:id="112" w:author="Julius Fenn" w:date="2024-03-07T16:13:00Z">
        <w:r w:rsidRPr="000537BC" w:rsidDel="000537BC">
          <w:rPr>
            <w:rFonts w:ascii="Times New Roman" w:eastAsia="Times New Roman" w:hAnsi="Times New Roman" w:cs="Times New Roman"/>
            <w:color w:val="0D0D0D"/>
            <w:sz w:val="20"/>
            <w:szCs w:val="20"/>
            <w:lang w:val="en-US"/>
            <w:rPrChange w:id="113" w:author="Julius Fenn" w:date="2024-03-07T16:13:00Z">
              <w:rPr>
                <w:rFonts w:ascii="Times New Roman" w:eastAsia="Times New Roman" w:hAnsi="Times New Roman" w:cs="Times New Roman"/>
                <w:color w:val="0D0D0D"/>
                <w:sz w:val="20"/>
                <w:szCs w:val="20"/>
                <w:highlight w:val="yellow"/>
                <w:lang w:val="en-US"/>
              </w:rPr>
            </w:rPrChange>
          </w:rPr>
          <w:delText xml:space="preserve">in </w:delText>
        </w:r>
      </w:del>
      <w:ins w:id="114" w:author="Julius Fenn" w:date="2024-03-07T16:13:00Z">
        <w:r w:rsidR="000537BC" w:rsidRPr="000537BC">
          <w:rPr>
            <w:rFonts w:ascii="Times New Roman" w:eastAsia="Times New Roman" w:hAnsi="Times New Roman" w:cs="Times New Roman"/>
            <w:color w:val="0D0D0D"/>
            <w:sz w:val="20"/>
            <w:szCs w:val="20"/>
            <w:lang w:val="en-US"/>
          </w:rPr>
          <w:t>for</w:t>
        </w:r>
        <w:r w:rsidR="000537BC" w:rsidRPr="000537BC">
          <w:rPr>
            <w:rFonts w:ascii="Times New Roman" w:eastAsia="Times New Roman" w:hAnsi="Times New Roman" w:cs="Times New Roman"/>
            <w:color w:val="0D0D0D"/>
            <w:sz w:val="20"/>
            <w:szCs w:val="20"/>
            <w:lang w:val="en-US"/>
            <w:rPrChange w:id="115" w:author="Julius Fenn" w:date="2024-03-07T16:13:00Z">
              <w:rPr>
                <w:rFonts w:ascii="Times New Roman" w:eastAsia="Times New Roman" w:hAnsi="Times New Roman" w:cs="Times New Roman"/>
                <w:color w:val="0D0D0D"/>
                <w:sz w:val="20"/>
                <w:szCs w:val="20"/>
                <w:highlight w:val="yellow"/>
                <w:lang w:val="en-US"/>
              </w:rPr>
            </w:rPrChange>
          </w:rPr>
          <w:t xml:space="preserve"> </w:t>
        </w:r>
      </w:ins>
      <w:r w:rsidRPr="000537BC">
        <w:rPr>
          <w:rFonts w:ascii="Times New Roman" w:eastAsia="Times New Roman" w:hAnsi="Times New Roman" w:cs="Times New Roman"/>
          <w:color w:val="0D0D0D"/>
          <w:sz w:val="20"/>
          <w:szCs w:val="20"/>
          <w:lang w:val="en-US"/>
          <w:rPrChange w:id="116" w:author="Julius Fenn" w:date="2024-03-07T16:13:00Z">
            <w:rPr>
              <w:rFonts w:ascii="Times New Roman" w:eastAsia="Times New Roman" w:hAnsi="Times New Roman" w:cs="Times New Roman"/>
              <w:color w:val="0D0D0D"/>
              <w:sz w:val="20"/>
              <w:szCs w:val="20"/>
              <w:highlight w:val="yellow"/>
              <w:lang w:val="en-US"/>
            </w:rPr>
          </w:rPrChange>
        </w:rPr>
        <w:t>the coding process</w:t>
      </w:r>
      <w:r w:rsidR="00706944" w:rsidRPr="000537BC">
        <w:rPr>
          <w:rFonts w:ascii="Times New Roman" w:eastAsia="Times New Roman" w:hAnsi="Times New Roman" w:cs="Times New Roman"/>
          <w:color w:val="0D0D0D"/>
          <w:sz w:val="20"/>
          <w:szCs w:val="20"/>
          <w:lang w:val="en-US"/>
          <w:rPrChange w:id="117" w:author="Julius Fenn" w:date="2024-03-07T16:13:00Z">
            <w:rPr>
              <w:rFonts w:ascii="Times New Roman" w:eastAsia="Times New Roman" w:hAnsi="Times New Roman" w:cs="Times New Roman"/>
              <w:color w:val="0D0D0D"/>
              <w:sz w:val="20"/>
              <w:szCs w:val="20"/>
              <w:highlight w:val="yellow"/>
              <w:lang w:val="en-US"/>
            </w:rPr>
          </w:rPrChange>
        </w:rPr>
        <w:t>.</w:t>
      </w:r>
    </w:p>
    <w:p w14:paraId="25612389" w14:textId="6AB177D8" w:rsidR="006A25D8" w:rsidRPr="000537BC" w:rsidRDefault="00EA607C" w:rsidP="00957ADE">
      <w:pPr>
        <w:numPr>
          <w:ilvl w:val="0"/>
          <w:numId w:val="16"/>
        </w:numPr>
        <w:spacing w:after="240"/>
        <w:rPr>
          <w:rFonts w:ascii="Times New Roman" w:eastAsia="Times New Roman" w:hAnsi="Times New Roman" w:cs="Times New Roman"/>
          <w:color w:val="0D0D0D"/>
          <w:sz w:val="20"/>
          <w:szCs w:val="20"/>
          <w:lang w:val="en-US"/>
          <w:rPrChange w:id="118" w:author="Julius Fenn" w:date="2024-03-07T16:13:00Z">
            <w:rPr>
              <w:rFonts w:ascii="Times New Roman" w:eastAsia="Times New Roman" w:hAnsi="Times New Roman" w:cs="Times New Roman"/>
              <w:color w:val="0D0D0D"/>
              <w:sz w:val="20"/>
              <w:szCs w:val="20"/>
              <w:highlight w:val="white"/>
              <w:lang w:val="en-US"/>
            </w:rPr>
          </w:rPrChange>
        </w:rPr>
      </w:pPr>
      <w:r w:rsidRPr="000537BC">
        <w:rPr>
          <w:rFonts w:ascii="Times New Roman" w:eastAsia="Times New Roman" w:hAnsi="Times New Roman" w:cs="Times New Roman"/>
          <w:color w:val="0D0D0D"/>
          <w:sz w:val="20"/>
          <w:szCs w:val="20"/>
          <w:lang w:val="en-US"/>
          <w:rPrChange w:id="119" w:author="Julius Fenn" w:date="2024-03-07T16:13:00Z">
            <w:rPr>
              <w:rFonts w:ascii="Times New Roman" w:eastAsia="Times New Roman" w:hAnsi="Times New Roman" w:cs="Times New Roman"/>
              <w:color w:val="0D0D0D"/>
              <w:sz w:val="20"/>
              <w:szCs w:val="20"/>
              <w:highlight w:val="white"/>
              <w:lang w:val="en-US"/>
            </w:rPr>
          </w:rPrChange>
        </w:rPr>
        <w:t>Please carefully decide which category each concept belongs to</w:t>
      </w:r>
      <w:r w:rsidR="00706944" w:rsidRPr="000537BC">
        <w:rPr>
          <w:rFonts w:ascii="Times New Roman" w:eastAsia="Times New Roman" w:hAnsi="Times New Roman" w:cs="Times New Roman"/>
          <w:color w:val="0D0D0D"/>
          <w:sz w:val="20"/>
          <w:szCs w:val="20"/>
          <w:lang w:val="en-US"/>
          <w:rPrChange w:id="120" w:author="Julius Fenn" w:date="2024-03-07T16:13:00Z">
            <w:rPr>
              <w:rFonts w:ascii="Times New Roman" w:eastAsia="Times New Roman" w:hAnsi="Times New Roman" w:cs="Times New Roman"/>
              <w:color w:val="0D0D0D"/>
              <w:sz w:val="20"/>
              <w:szCs w:val="20"/>
              <w:highlight w:val="white"/>
              <w:lang w:val="en-US"/>
            </w:rPr>
          </w:rPrChange>
        </w:rPr>
        <w:t>.</w:t>
      </w:r>
    </w:p>
    <w:p w14:paraId="32649C5A" w14:textId="77777777" w:rsidR="008023B2" w:rsidRPr="000537BC" w:rsidRDefault="00EA607C">
      <w:pPr>
        <w:spacing w:before="240" w:after="240"/>
        <w:rPr>
          <w:rFonts w:ascii="Times New Roman" w:eastAsia="Times New Roman" w:hAnsi="Times New Roman" w:cs="Times New Roman"/>
          <w:b/>
          <w:color w:val="0D0D0D"/>
          <w:sz w:val="20"/>
          <w:szCs w:val="20"/>
          <w:lang w:val="en-US"/>
          <w:rPrChange w:id="121" w:author="Julius Fenn" w:date="2024-03-07T16:13:00Z">
            <w:rPr>
              <w:rFonts w:ascii="Times New Roman" w:eastAsia="Times New Roman" w:hAnsi="Times New Roman" w:cs="Times New Roman"/>
              <w:b/>
              <w:color w:val="0D0D0D"/>
              <w:sz w:val="20"/>
              <w:szCs w:val="20"/>
              <w:highlight w:val="white"/>
            </w:rPr>
          </w:rPrChange>
        </w:rPr>
      </w:pPr>
      <w:r w:rsidRPr="000537BC">
        <w:rPr>
          <w:rFonts w:ascii="Times New Roman" w:eastAsia="Times New Roman" w:hAnsi="Times New Roman" w:cs="Times New Roman"/>
          <w:b/>
          <w:color w:val="0D0D0D"/>
          <w:sz w:val="20"/>
          <w:szCs w:val="20"/>
          <w:lang w:val="en-US"/>
          <w:rPrChange w:id="122" w:author="Julius Fenn" w:date="2024-03-07T16:13:00Z">
            <w:rPr>
              <w:rFonts w:ascii="Times New Roman" w:eastAsia="Times New Roman" w:hAnsi="Times New Roman" w:cs="Times New Roman"/>
              <w:b/>
              <w:color w:val="0D0D0D"/>
              <w:sz w:val="20"/>
              <w:szCs w:val="20"/>
              <w:highlight w:val="white"/>
            </w:rPr>
          </w:rPrChange>
        </w:rPr>
        <w:t xml:space="preserve">How to proceed: </w:t>
      </w:r>
    </w:p>
    <w:p w14:paraId="58CEF8B8" w14:textId="36460821" w:rsidR="008023B2" w:rsidRPr="000537BC" w:rsidRDefault="00EA607C">
      <w:pPr>
        <w:numPr>
          <w:ilvl w:val="0"/>
          <w:numId w:val="18"/>
        </w:numPr>
        <w:spacing w:before="240"/>
        <w:rPr>
          <w:rFonts w:ascii="Times New Roman" w:eastAsia="Times New Roman" w:hAnsi="Times New Roman" w:cs="Times New Roman"/>
          <w:color w:val="0D0D0D"/>
          <w:sz w:val="20"/>
          <w:szCs w:val="20"/>
          <w:lang w:val="en-US"/>
          <w:rPrChange w:id="123" w:author="Julius Fenn" w:date="2024-03-07T16:10:00Z">
            <w:rPr>
              <w:rFonts w:ascii="Times New Roman" w:eastAsia="Times New Roman" w:hAnsi="Times New Roman" w:cs="Times New Roman"/>
              <w:color w:val="0D0D0D"/>
              <w:sz w:val="20"/>
              <w:szCs w:val="20"/>
              <w:highlight w:val="white"/>
              <w:lang w:val="en-US"/>
            </w:rPr>
          </w:rPrChange>
        </w:rPr>
      </w:pPr>
      <w:r w:rsidRPr="000537BC">
        <w:rPr>
          <w:rFonts w:ascii="Times New Roman" w:eastAsia="Times New Roman" w:hAnsi="Times New Roman" w:cs="Times New Roman"/>
          <w:color w:val="0D0D0D"/>
          <w:sz w:val="20"/>
          <w:szCs w:val="20"/>
          <w:lang w:val="en-US"/>
          <w:rPrChange w:id="124" w:author="Julius Fenn" w:date="2024-03-07T16:10:00Z">
            <w:rPr>
              <w:rFonts w:ascii="Times New Roman" w:eastAsia="Times New Roman" w:hAnsi="Times New Roman" w:cs="Times New Roman"/>
              <w:color w:val="0D0D0D"/>
              <w:sz w:val="20"/>
              <w:szCs w:val="20"/>
              <w:highlight w:val="white"/>
              <w:lang w:val="en-US"/>
            </w:rPr>
          </w:rPrChange>
        </w:rPr>
        <w:t xml:space="preserve">To summarize the concepts, please do the following: In the first column of the wordlist (A) you </w:t>
      </w:r>
      <w:r w:rsidR="00F10C28" w:rsidRPr="000537BC">
        <w:rPr>
          <w:rFonts w:ascii="Times New Roman" w:eastAsia="Times New Roman" w:hAnsi="Times New Roman" w:cs="Times New Roman"/>
          <w:color w:val="0D0D0D"/>
          <w:sz w:val="20"/>
          <w:szCs w:val="20"/>
          <w:lang w:val="en-US"/>
          <w:rPrChange w:id="125" w:author="Julius Fenn" w:date="2024-03-07T16:10:00Z">
            <w:rPr>
              <w:rFonts w:ascii="Times New Roman" w:eastAsia="Times New Roman" w:hAnsi="Times New Roman" w:cs="Times New Roman"/>
              <w:color w:val="0D0D0D"/>
              <w:sz w:val="20"/>
              <w:szCs w:val="20"/>
              <w:highlight w:val="white"/>
              <w:lang w:val="en-US"/>
            </w:rPr>
          </w:rPrChange>
        </w:rPr>
        <w:t>will see</w:t>
      </w:r>
      <w:r w:rsidRPr="000537BC">
        <w:rPr>
          <w:rFonts w:ascii="Times New Roman" w:eastAsia="Times New Roman" w:hAnsi="Times New Roman" w:cs="Times New Roman"/>
          <w:color w:val="0D0D0D"/>
          <w:sz w:val="20"/>
          <w:szCs w:val="20"/>
          <w:lang w:val="en-US"/>
          <w:rPrChange w:id="126" w:author="Julius Fenn" w:date="2024-03-07T16:10:00Z">
            <w:rPr>
              <w:rFonts w:ascii="Times New Roman" w:eastAsia="Times New Roman" w:hAnsi="Times New Roman" w:cs="Times New Roman"/>
              <w:color w:val="0D0D0D"/>
              <w:sz w:val="20"/>
              <w:szCs w:val="20"/>
              <w:highlight w:val="white"/>
              <w:lang w:val="en-US"/>
            </w:rPr>
          </w:rPrChange>
        </w:rPr>
        <w:t xml:space="preserve"> concepts, which </w:t>
      </w:r>
      <w:r w:rsidR="008E7E20" w:rsidRPr="000537BC">
        <w:rPr>
          <w:rFonts w:ascii="Times New Roman" w:eastAsia="Times New Roman" w:hAnsi="Times New Roman" w:cs="Times New Roman"/>
          <w:color w:val="0D0D0D"/>
          <w:sz w:val="20"/>
          <w:szCs w:val="20"/>
          <w:lang w:val="en-US"/>
          <w:rPrChange w:id="127" w:author="Julius Fenn" w:date="2024-03-07T16:10:00Z">
            <w:rPr>
              <w:rFonts w:ascii="Times New Roman" w:eastAsia="Times New Roman" w:hAnsi="Times New Roman" w:cs="Times New Roman"/>
              <w:color w:val="0D0D0D"/>
              <w:sz w:val="20"/>
              <w:szCs w:val="20"/>
              <w:highlight w:val="white"/>
              <w:lang w:val="en-US"/>
            </w:rPr>
          </w:rPrChange>
        </w:rPr>
        <w:t>have</w:t>
      </w:r>
      <w:r w:rsidRPr="000537BC">
        <w:rPr>
          <w:rFonts w:ascii="Times New Roman" w:eastAsia="Times New Roman" w:hAnsi="Times New Roman" w:cs="Times New Roman"/>
          <w:color w:val="0D0D0D"/>
          <w:sz w:val="20"/>
          <w:szCs w:val="20"/>
          <w:lang w:val="en-US"/>
          <w:rPrChange w:id="128" w:author="Julius Fenn" w:date="2024-03-07T16:10:00Z">
            <w:rPr>
              <w:rFonts w:ascii="Times New Roman" w:eastAsia="Times New Roman" w:hAnsi="Times New Roman" w:cs="Times New Roman"/>
              <w:color w:val="0D0D0D"/>
              <w:sz w:val="20"/>
              <w:szCs w:val="20"/>
              <w:highlight w:val="white"/>
              <w:lang w:val="en-US"/>
            </w:rPr>
          </w:rPrChange>
        </w:rPr>
        <w:t xml:space="preserve"> been written by the participants in our study.  </w:t>
      </w:r>
    </w:p>
    <w:p w14:paraId="17289B64" w14:textId="38FAF587" w:rsidR="008023B2" w:rsidRPr="000537BC" w:rsidRDefault="00EA607C">
      <w:pPr>
        <w:numPr>
          <w:ilvl w:val="1"/>
          <w:numId w:val="18"/>
        </w:numPr>
        <w:rPr>
          <w:rFonts w:ascii="Times New Roman" w:eastAsia="Times New Roman" w:hAnsi="Times New Roman" w:cs="Times New Roman"/>
          <w:color w:val="0D0D0D"/>
          <w:sz w:val="20"/>
          <w:szCs w:val="20"/>
          <w:lang w:val="en-US"/>
          <w:rPrChange w:id="129" w:author="Julius Fenn" w:date="2024-03-07T16:10:00Z">
            <w:rPr>
              <w:rFonts w:ascii="Times New Roman" w:eastAsia="Times New Roman" w:hAnsi="Times New Roman" w:cs="Times New Roman"/>
              <w:color w:val="0D0D0D"/>
              <w:sz w:val="20"/>
              <w:szCs w:val="20"/>
              <w:highlight w:val="white"/>
              <w:lang w:val="en-US"/>
            </w:rPr>
          </w:rPrChange>
        </w:rPr>
      </w:pPr>
      <w:r w:rsidRPr="000537BC">
        <w:rPr>
          <w:rFonts w:ascii="Times New Roman" w:eastAsia="Times New Roman" w:hAnsi="Times New Roman" w:cs="Times New Roman"/>
          <w:color w:val="0D0D0D"/>
          <w:sz w:val="20"/>
          <w:szCs w:val="20"/>
          <w:lang w:val="en-US"/>
          <w:rPrChange w:id="130" w:author="Julius Fenn" w:date="2024-03-07T16:10:00Z">
            <w:rPr>
              <w:rFonts w:ascii="Times New Roman" w:eastAsia="Times New Roman" w:hAnsi="Times New Roman" w:cs="Times New Roman"/>
              <w:color w:val="0D0D0D"/>
              <w:sz w:val="20"/>
              <w:szCs w:val="20"/>
              <w:highlight w:val="white"/>
              <w:lang w:val="en-US"/>
            </w:rPr>
          </w:rPrChange>
        </w:rPr>
        <w:t>Based on our coding guidelines, you should consider which superordinate category the respective concept should be assigned to. You then enter the</w:t>
      </w:r>
      <w:ins w:id="131" w:author="Julius Fenn" w:date="2024-03-07T16:13:00Z">
        <w:r w:rsidR="000537BC">
          <w:rPr>
            <w:rFonts w:ascii="Times New Roman" w:eastAsia="Times New Roman" w:hAnsi="Times New Roman" w:cs="Times New Roman"/>
            <w:color w:val="0D0D0D"/>
            <w:sz w:val="20"/>
            <w:szCs w:val="20"/>
            <w:lang w:val="en-US"/>
          </w:rPr>
          <w:t xml:space="preserve"> code of the</w:t>
        </w:r>
      </w:ins>
      <w:r w:rsidRPr="000537BC">
        <w:rPr>
          <w:rFonts w:ascii="Times New Roman" w:eastAsia="Times New Roman" w:hAnsi="Times New Roman" w:cs="Times New Roman"/>
          <w:color w:val="0D0D0D"/>
          <w:sz w:val="20"/>
          <w:szCs w:val="20"/>
          <w:lang w:val="en-US"/>
          <w:rPrChange w:id="132" w:author="Julius Fenn" w:date="2024-03-07T16:10:00Z">
            <w:rPr>
              <w:rFonts w:ascii="Times New Roman" w:eastAsia="Times New Roman" w:hAnsi="Times New Roman" w:cs="Times New Roman"/>
              <w:color w:val="0D0D0D"/>
              <w:sz w:val="20"/>
              <w:szCs w:val="20"/>
              <w:highlight w:val="white"/>
              <w:lang w:val="en-US"/>
            </w:rPr>
          </w:rPrChange>
        </w:rPr>
        <w:t xml:space="preserve"> superordinate term based on our coding guidelines in column B (“Superordinate”). For </w:t>
      </w:r>
      <w:r w:rsidR="008E7E20" w:rsidRPr="000537BC">
        <w:rPr>
          <w:rFonts w:ascii="Times New Roman" w:eastAsia="Times New Roman" w:hAnsi="Times New Roman" w:cs="Times New Roman"/>
          <w:color w:val="0D0D0D"/>
          <w:sz w:val="20"/>
          <w:szCs w:val="20"/>
          <w:lang w:val="en-US"/>
          <w:rPrChange w:id="133" w:author="Julius Fenn" w:date="2024-03-07T16:10:00Z">
            <w:rPr>
              <w:rFonts w:ascii="Times New Roman" w:eastAsia="Times New Roman" w:hAnsi="Times New Roman" w:cs="Times New Roman"/>
              <w:color w:val="0D0D0D"/>
              <w:sz w:val="20"/>
              <w:szCs w:val="20"/>
              <w:highlight w:val="white"/>
              <w:lang w:val="en-US"/>
            </w:rPr>
          </w:rPrChange>
        </w:rPr>
        <w:t>example,</w:t>
      </w:r>
      <w:r w:rsidRPr="000537BC">
        <w:rPr>
          <w:rFonts w:ascii="Times New Roman" w:eastAsia="Times New Roman" w:hAnsi="Times New Roman" w:cs="Times New Roman"/>
          <w:color w:val="0D0D0D"/>
          <w:sz w:val="20"/>
          <w:szCs w:val="20"/>
          <w:lang w:val="en-US"/>
          <w:rPrChange w:id="134" w:author="Julius Fenn" w:date="2024-03-07T16:10:00Z">
            <w:rPr>
              <w:rFonts w:ascii="Times New Roman" w:eastAsia="Times New Roman" w:hAnsi="Times New Roman" w:cs="Times New Roman"/>
              <w:color w:val="0D0D0D"/>
              <w:sz w:val="20"/>
              <w:szCs w:val="20"/>
              <w:highlight w:val="white"/>
              <w:lang w:val="en-US"/>
            </w:rPr>
          </w:rPrChange>
        </w:rPr>
        <w:t xml:space="preserve"> the concept “</w:t>
      </w:r>
      <w:proofErr w:type="spellStart"/>
      <w:r w:rsidRPr="000537BC">
        <w:rPr>
          <w:rFonts w:ascii="Times New Roman" w:eastAsia="Times New Roman" w:hAnsi="Times New Roman" w:cs="Times New Roman"/>
          <w:color w:val="0D0D0D"/>
          <w:sz w:val="20"/>
          <w:szCs w:val="20"/>
          <w:lang w:val="en-US"/>
          <w:rPrChange w:id="135" w:author="Julius Fenn" w:date="2024-03-07T16:10:00Z">
            <w:rPr>
              <w:rFonts w:ascii="Times New Roman" w:eastAsia="Times New Roman" w:hAnsi="Times New Roman" w:cs="Times New Roman"/>
              <w:color w:val="0D0D0D"/>
              <w:sz w:val="20"/>
              <w:szCs w:val="20"/>
              <w:highlight w:val="white"/>
              <w:lang w:val="en-US"/>
            </w:rPr>
          </w:rPrChange>
        </w:rPr>
        <w:t>Diskriminierung</w:t>
      </w:r>
      <w:proofErr w:type="spellEnd"/>
      <w:r w:rsidRPr="000537BC">
        <w:rPr>
          <w:rFonts w:ascii="Times New Roman" w:eastAsia="Times New Roman" w:hAnsi="Times New Roman" w:cs="Times New Roman"/>
          <w:color w:val="0D0D0D"/>
          <w:sz w:val="20"/>
          <w:szCs w:val="20"/>
          <w:lang w:val="en-US"/>
          <w:rPrChange w:id="136" w:author="Julius Fenn" w:date="2024-03-07T16:10:00Z">
            <w:rPr>
              <w:rFonts w:ascii="Times New Roman" w:eastAsia="Times New Roman" w:hAnsi="Times New Roman" w:cs="Times New Roman"/>
              <w:color w:val="0D0D0D"/>
              <w:sz w:val="20"/>
              <w:szCs w:val="20"/>
              <w:highlight w:val="white"/>
              <w:lang w:val="en-US"/>
            </w:rPr>
          </w:rPrChange>
        </w:rPr>
        <w:t>” could be superordinate into the category “</w:t>
      </w:r>
      <w:del w:id="137" w:author="Julius Fenn" w:date="2024-03-07T16:14:00Z">
        <w:r w:rsidRPr="000537BC" w:rsidDel="00564477">
          <w:rPr>
            <w:rFonts w:ascii="Times New Roman" w:eastAsia="Times New Roman" w:hAnsi="Times New Roman" w:cs="Times New Roman"/>
            <w:color w:val="0D0D0D"/>
            <w:sz w:val="20"/>
            <w:szCs w:val="20"/>
            <w:lang w:val="en-US"/>
            <w:rPrChange w:id="138" w:author="Julius Fenn" w:date="2024-03-07T16:10:00Z">
              <w:rPr>
                <w:rFonts w:ascii="Times New Roman" w:eastAsia="Times New Roman" w:hAnsi="Times New Roman" w:cs="Times New Roman"/>
                <w:color w:val="0D0D0D"/>
                <w:sz w:val="20"/>
                <w:szCs w:val="20"/>
                <w:highlight w:val="white"/>
                <w:lang w:val="en-US"/>
              </w:rPr>
            </w:rPrChange>
          </w:rPr>
          <w:delText>HRI</w:delText>
        </w:r>
        <w:r w:rsidR="001A0106" w:rsidRPr="000537BC" w:rsidDel="00564477">
          <w:rPr>
            <w:rFonts w:ascii="Times New Roman" w:eastAsia="Times New Roman" w:hAnsi="Times New Roman" w:cs="Times New Roman"/>
            <w:color w:val="0D0D0D"/>
            <w:sz w:val="20"/>
            <w:szCs w:val="20"/>
            <w:lang w:val="en-US"/>
            <w:rPrChange w:id="139" w:author="Julius Fenn" w:date="2024-03-07T16:10:00Z">
              <w:rPr>
                <w:rFonts w:ascii="Times New Roman" w:eastAsia="Times New Roman" w:hAnsi="Times New Roman" w:cs="Times New Roman"/>
                <w:color w:val="0D0D0D"/>
                <w:sz w:val="20"/>
                <w:szCs w:val="20"/>
                <w:highlight w:val="white"/>
                <w:lang w:val="en-US"/>
              </w:rPr>
            </w:rPrChange>
          </w:rPr>
          <w:delText>P</w:delText>
        </w:r>
      </w:del>
      <w:ins w:id="140" w:author="Julius Fenn" w:date="2024-03-07T16:14:00Z">
        <w:r w:rsidR="00564477" w:rsidRPr="000537BC">
          <w:rPr>
            <w:rFonts w:ascii="Times New Roman" w:eastAsia="Times New Roman" w:hAnsi="Times New Roman" w:cs="Times New Roman"/>
            <w:color w:val="0D0D0D"/>
            <w:sz w:val="20"/>
            <w:szCs w:val="20"/>
            <w:lang w:val="en-US"/>
            <w:rPrChange w:id="141" w:author="Julius Fenn" w:date="2024-03-07T16:10:00Z">
              <w:rPr>
                <w:rFonts w:ascii="Times New Roman" w:eastAsia="Times New Roman" w:hAnsi="Times New Roman" w:cs="Times New Roman"/>
                <w:color w:val="0D0D0D"/>
                <w:sz w:val="20"/>
                <w:szCs w:val="20"/>
                <w:highlight w:val="white"/>
                <w:lang w:val="en-US"/>
              </w:rPr>
            </w:rPrChange>
          </w:rPr>
          <w:t>HRI</w:t>
        </w:r>
        <w:r w:rsidR="00564477">
          <w:rPr>
            <w:rFonts w:ascii="Times New Roman" w:eastAsia="Times New Roman" w:hAnsi="Times New Roman" w:cs="Times New Roman"/>
            <w:color w:val="0D0D0D"/>
            <w:sz w:val="20"/>
            <w:szCs w:val="20"/>
            <w:lang w:val="en-US"/>
          </w:rPr>
          <w:t>N</w:t>
        </w:r>
      </w:ins>
      <w:r w:rsidRPr="000537BC">
        <w:rPr>
          <w:rFonts w:ascii="Times New Roman" w:eastAsia="Times New Roman" w:hAnsi="Times New Roman" w:cs="Times New Roman"/>
          <w:color w:val="0D0D0D"/>
          <w:sz w:val="20"/>
          <w:szCs w:val="20"/>
          <w:lang w:val="en-US"/>
          <w:rPrChange w:id="142" w:author="Julius Fenn" w:date="2024-03-07T16:10:00Z">
            <w:rPr>
              <w:rFonts w:ascii="Times New Roman" w:eastAsia="Times New Roman" w:hAnsi="Times New Roman" w:cs="Times New Roman"/>
              <w:color w:val="0D0D0D"/>
              <w:sz w:val="20"/>
              <w:szCs w:val="20"/>
              <w:highlight w:val="white"/>
              <w:lang w:val="en-US"/>
            </w:rPr>
          </w:rPrChange>
        </w:rPr>
        <w:t>”</w:t>
      </w:r>
      <w:ins w:id="143" w:author="Julius Fenn" w:date="2024-03-07T16:13:00Z">
        <w:r w:rsidR="000537BC">
          <w:rPr>
            <w:rFonts w:ascii="Times New Roman" w:eastAsia="Times New Roman" w:hAnsi="Times New Roman" w:cs="Times New Roman"/>
            <w:color w:val="0D0D0D"/>
            <w:sz w:val="20"/>
            <w:szCs w:val="20"/>
            <w:lang w:val="en-US"/>
          </w:rPr>
          <w:t xml:space="preserve"> (</w:t>
        </w:r>
      </w:ins>
      <w:ins w:id="144" w:author="Julius Fenn" w:date="2024-03-07T16:14:00Z">
        <w:r w:rsidR="00564477" w:rsidRPr="00564477">
          <w:rPr>
            <w:rFonts w:ascii="Times New Roman" w:eastAsia="Times New Roman" w:hAnsi="Times New Roman" w:cs="Times New Roman"/>
            <w:color w:val="0D0D0D"/>
            <w:sz w:val="20"/>
            <w:szCs w:val="20"/>
            <w:lang w:val="en-US"/>
          </w:rPr>
          <w:t xml:space="preserve">Human-Robot-Interaction </w:t>
        </w:r>
        <w:r w:rsidR="00564477">
          <w:rPr>
            <w:rFonts w:ascii="Times New Roman" w:eastAsia="Times New Roman" w:hAnsi="Times New Roman" w:cs="Times New Roman"/>
            <w:color w:val="0D0D0D"/>
            <w:sz w:val="20"/>
            <w:szCs w:val="20"/>
            <w:lang w:val="en-US"/>
          </w:rPr>
          <w:t>negative</w:t>
        </w:r>
      </w:ins>
      <w:ins w:id="145" w:author="Julius Fenn" w:date="2024-03-07T16:13:00Z">
        <w:r w:rsidR="000537BC">
          <w:rPr>
            <w:rFonts w:ascii="Times New Roman" w:eastAsia="Times New Roman" w:hAnsi="Times New Roman" w:cs="Times New Roman"/>
            <w:color w:val="0D0D0D"/>
            <w:sz w:val="20"/>
            <w:szCs w:val="20"/>
            <w:lang w:val="en-US"/>
          </w:rPr>
          <w:t>)</w:t>
        </w:r>
      </w:ins>
      <w:r w:rsidRPr="000537BC">
        <w:rPr>
          <w:rFonts w:ascii="Times New Roman" w:eastAsia="Times New Roman" w:hAnsi="Times New Roman" w:cs="Times New Roman"/>
          <w:color w:val="0D0D0D"/>
          <w:sz w:val="20"/>
          <w:szCs w:val="20"/>
          <w:lang w:val="en-US"/>
          <w:rPrChange w:id="146" w:author="Julius Fenn" w:date="2024-03-07T16:10:00Z">
            <w:rPr>
              <w:rFonts w:ascii="Times New Roman" w:eastAsia="Times New Roman" w:hAnsi="Times New Roman" w:cs="Times New Roman"/>
              <w:color w:val="0D0D0D"/>
              <w:sz w:val="20"/>
              <w:szCs w:val="20"/>
              <w:highlight w:val="white"/>
              <w:lang w:val="en-US"/>
            </w:rPr>
          </w:rPrChange>
        </w:rPr>
        <w:t xml:space="preserve"> from our coding guidelines</w:t>
      </w:r>
      <w:r w:rsidR="00706944" w:rsidRPr="000537BC">
        <w:rPr>
          <w:rFonts w:ascii="Times New Roman" w:eastAsia="Times New Roman" w:hAnsi="Times New Roman" w:cs="Times New Roman"/>
          <w:color w:val="0D0D0D"/>
          <w:sz w:val="20"/>
          <w:szCs w:val="20"/>
          <w:lang w:val="en-US"/>
          <w:rPrChange w:id="147" w:author="Julius Fenn" w:date="2024-03-07T16:10:00Z">
            <w:rPr>
              <w:rFonts w:ascii="Times New Roman" w:eastAsia="Times New Roman" w:hAnsi="Times New Roman" w:cs="Times New Roman"/>
              <w:color w:val="0D0D0D"/>
              <w:sz w:val="20"/>
              <w:szCs w:val="20"/>
              <w:highlight w:val="white"/>
              <w:lang w:val="en-US"/>
            </w:rPr>
          </w:rPrChange>
        </w:rPr>
        <w:t>.</w:t>
      </w:r>
    </w:p>
    <w:p w14:paraId="0BDDF810" w14:textId="14B592AC" w:rsidR="008023B2" w:rsidRPr="000537BC" w:rsidRDefault="00EA607C">
      <w:pPr>
        <w:numPr>
          <w:ilvl w:val="0"/>
          <w:numId w:val="18"/>
        </w:numPr>
        <w:rPr>
          <w:rFonts w:ascii="Times New Roman" w:eastAsia="Times New Roman" w:hAnsi="Times New Roman" w:cs="Times New Roman"/>
          <w:color w:val="0D0D0D"/>
          <w:sz w:val="20"/>
          <w:szCs w:val="20"/>
          <w:lang w:val="en-US"/>
          <w:rPrChange w:id="148" w:author="Julius Fenn" w:date="2024-03-07T16:10:00Z">
            <w:rPr>
              <w:rFonts w:ascii="Times New Roman" w:eastAsia="Times New Roman" w:hAnsi="Times New Roman" w:cs="Times New Roman"/>
              <w:color w:val="0D0D0D"/>
              <w:sz w:val="20"/>
              <w:szCs w:val="20"/>
              <w:highlight w:val="white"/>
              <w:lang w:val="en-US"/>
            </w:rPr>
          </w:rPrChange>
        </w:rPr>
      </w:pPr>
      <w:r w:rsidRPr="000537BC">
        <w:rPr>
          <w:rFonts w:ascii="Times New Roman" w:eastAsia="Times New Roman" w:hAnsi="Times New Roman" w:cs="Times New Roman"/>
          <w:color w:val="0D0D0D"/>
          <w:sz w:val="20"/>
          <w:szCs w:val="20"/>
          <w:lang w:val="en-US"/>
          <w:rPrChange w:id="149" w:author="Julius Fenn" w:date="2024-03-07T16:10:00Z">
            <w:rPr>
              <w:rFonts w:ascii="Times New Roman" w:eastAsia="Times New Roman" w:hAnsi="Times New Roman" w:cs="Times New Roman"/>
              <w:color w:val="0D0D0D"/>
              <w:sz w:val="20"/>
              <w:szCs w:val="20"/>
              <w:highlight w:val="white"/>
              <w:lang w:val="en-US"/>
            </w:rPr>
          </w:rPrChange>
        </w:rPr>
        <w:t>You should not summarize the predefined concepts (see general remarks above)</w:t>
      </w:r>
      <w:r w:rsidR="00706944" w:rsidRPr="000537BC">
        <w:rPr>
          <w:rFonts w:ascii="Times New Roman" w:eastAsia="Times New Roman" w:hAnsi="Times New Roman" w:cs="Times New Roman"/>
          <w:color w:val="0D0D0D"/>
          <w:sz w:val="20"/>
          <w:szCs w:val="20"/>
          <w:lang w:val="en-US"/>
          <w:rPrChange w:id="150" w:author="Julius Fenn" w:date="2024-03-07T16:10:00Z">
            <w:rPr>
              <w:rFonts w:ascii="Times New Roman" w:eastAsia="Times New Roman" w:hAnsi="Times New Roman" w:cs="Times New Roman"/>
              <w:color w:val="0D0D0D"/>
              <w:sz w:val="20"/>
              <w:szCs w:val="20"/>
              <w:highlight w:val="white"/>
              <w:lang w:val="en-US"/>
            </w:rPr>
          </w:rPrChange>
        </w:rPr>
        <w:t>.</w:t>
      </w:r>
    </w:p>
    <w:p w14:paraId="5D824225" w14:textId="49992F3A" w:rsidR="008023B2" w:rsidRPr="000537BC" w:rsidRDefault="00EA607C">
      <w:pPr>
        <w:numPr>
          <w:ilvl w:val="0"/>
          <w:numId w:val="18"/>
        </w:numPr>
        <w:spacing w:after="240"/>
        <w:rPr>
          <w:rFonts w:ascii="Times New Roman" w:eastAsia="Times New Roman" w:hAnsi="Times New Roman" w:cs="Times New Roman"/>
          <w:color w:val="0D0D0D"/>
          <w:sz w:val="20"/>
          <w:szCs w:val="20"/>
          <w:lang w:val="en-US"/>
          <w:rPrChange w:id="151" w:author="Julius Fenn" w:date="2024-03-07T16:10:00Z">
            <w:rPr>
              <w:rFonts w:ascii="Times New Roman" w:eastAsia="Times New Roman" w:hAnsi="Times New Roman" w:cs="Times New Roman"/>
              <w:color w:val="0D0D0D"/>
              <w:sz w:val="20"/>
              <w:szCs w:val="20"/>
              <w:highlight w:val="white"/>
              <w:lang w:val="en-US"/>
            </w:rPr>
          </w:rPrChange>
        </w:rPr>
      </w:pPr>
      <w:r w:rsidRPr="000537BC">
        <w:rPr>
          <w:rFonts w:ascii="Times New Roman" w:eastAsia="Times New Roman" w:hAnsi="Times New Roman" w:cs="Times New Roman"/>
          <w:color w:val="0D0D0D"/>
          <w:sz w:val="20"/>
          <w:szCs w:val="20"/>
          <w:lang w:val="en-US"/>
          <w:rPrChange w:id="152" w:author="Julius Fenn" w:date="2024-03-07T16:10:00Z">
            <w:rPr>
              <w:rFonts w:ascii="Times New Roman" w:eastAsia="Times New Roman" w:hAnsi="Times New Roman" w:cs="Times New Roman"/>
              <w:color w:val="0D0D0D"/>
              <w:sz w:val="20"/>
              <w:szCs w:val="20"/>
              <w:highlight w:val="white"/>
              <w:lang w:val="en-US"/>
            </w:rPr>
          </w:rPrChange>
        </w:rPr>
        <w:t xml:space="preserve">If you are facing any problems or </w:t>
      </w:r>
      <w:r w:rsidR="008E7E20" w:rsidRPr="000537BC">
        <w:rPr>
          <w:rFonts w:ascii="Times New Roman" w:eastAsia="Times New Roman" w:hAnsi="Times New Roman" w:cs="Times New Roman"/>
          <w:color w:val="0D0D0D"/>
          <w:sz w:val="20"/>
          <w:szCs w:val="20"/>
          <w:lang w:val="en-US"/>
          <w:rPrChange w:id="153" w:author="Julius Fenn" w:date="2024-03-07T16:10:00Z">
            <w:rPr>
              <w:rFonts w:ascii="Times New Roman" w:eastAsia="Times New Roman" w:hAnsi="Times New Roman" w:cs="Times New Roman"/>
              <w:color w:val="0D0D0D"/>
              <w:sz w:val="20"/>
              <w:szCs w:val="20"/>
              <w:highlight w:val="white"/>
              <w:lang w:val="en-US"/>
            </w:rPr>
          </w:rPrChange>
        </w:rPr>
        <w:t>have</w:t>
      </w:r>
      <w:r w:rsidRPr="000537BC">
        <w:rPr>
          <w:rFonts w:ascii="Times New Roman" w:eastAsia="Times New Roman" w:hAnsi="Times New Roman" w:cs="Times New Roman"/>
          <w:color w:val="0D0D0D"/>
          <w:sz w:val="20"/>
          <w:szCs w:val="20"/>
          <w:lang w:val="en-US"/>
          <w:rPrChange w:id="154" w:author="Julius Fenn" w:date="2024-03-07T16:10:00Z">
            <w:rPr>
              <w:rFonts w:ascii="Times New Roman" w:eastAsia="Times New Roman" w:hAnsi="Times New Roman" w:cs="Times New Roman"/>
              <w:color w:val="0D0D0D"/>
              <w:sz w:val="20"/>
              <w:szCs w:val="20"/>
              <w:highlight w:val="white"/>
              <w:lang w:val="en-US"/>
            </w:rPr>
          </w:rPrChange>
        </w:rPr>
        <w:t xml:space="preserve"> any open questions regarding single concepts, please write them down in the respective comment column (C). Please do not talk to other </w:t>
      </w:r>
      <w:r w:rsidR="008E7E20" w:rsidRPr="000537BC">
        <w:rPr>
          <w:rFonts w:ascii="Times New Roman" w:eastAsia="Times New Roman" w:hAnsi="Times New Roman" w:cs="Times New Roman"/>
          <w:color w:val="0D0D0D"/>
          <w:sz w:val="20"/>
          <w:szCs w:val="20"/>
          <w:lang w:val="en-US"/>
          <w:rPrChange w:id="155" w:author="Julius Fenn" w:date="2024-03-07T16:10:00Z">
            <w:rPr>
              <w:rFonts w:ascii="Times New Roman" w:eastAsia="Times New Roman" w:hAnsi="Times New Roman" w:cs="Times New Roman"/>
              <w:color w:val="0D0D0D"/>
              <w:sz w:val="20"/>
              <w:szCs w:val="20"/>
              <w:highlight w:val="white"/>
              <w:lang w:val="en-US"/>
            </w:rPr>
          </w:rPrChange>
        </w:rPr>
        <w:t>rather</w:t>
      </w:r>
      <w:r w:rsidRPr="000537BC">
        <w:rPr>
          <w:rFonts w:ascii="Times New Roman" w:eastAsia="Times New Roman" w:hAnsi="Times New Roman" w:cs="Times New Roman"/>
          <w:color w:val="0D0D0D"/>
          <w:sz w:val="20"/>
          <w:szCs w:val="20"/>
          <w:lang w:val="en-US"/>
          <w:rPrChange w:id="156" w:author="Julius Fenn" w:date="2024-03-07T16:10:00Z">
            <w:rPr>
              <w:rFonts w:ascii="Times New Roman" w:eastAsia="Times New Roman" w:hAnsi="Times New Roman" w:cs="Times New Roman"/>
              <w:color w:val="0D0D0D"/>
              <w:sz w:val="20"/>
              <w:szCs w:val="20"/>
              <w:highlight w:val="white"/>
              <w:lang w:val="en-US"/>
            </w:rPr>
          </w:rPrChange>
        </w:rPr>
        <w:t xml:space="preserve"> during this process, because the independence of the raters is crucial</w:t>
      </w:r>
      <w:r w:rsidR="00706944" w:rsidRPr="000537BC">
        <w:rPr>
          <w:rFonts w:ascii="Times New Roman" w:eastAsia="Times New Roman" w:hAnsi="Times New Roman" w:cs="Times New Roman"/>
          <w:color w:val="0D0D0D"/>
          <w:sz w:val="20"/>
          <w:szCs w:val="20"/>
          <w:lang w:val="en-US"/>
          <w:rPrChange w:id="157" w:author="Julius Fenn" w:date="2024-03-07T16:10:00Z">
            <w:rPr>
              <w:rFonts w:ascii="Times New Roman" w:eastAsia="Times New Roman" w:hAnsi="Times New Roman" w:cs="Times New Roman"/>
              <w:color w:val="0D0D0D"/>
              <w:sz w:val="20"/>
              <w:szCs w:val="20"/>
              <w:highlight w:val="white"/>
              <w:lang w:val="en-US"/>
            </w:rPr>
          </w:rPrChange>
        </w:rPr>
        <w:t>.</w:t>
      </w:r>
    </w:p>
    <w:p w14:paraId="2A4A3DD5" w14:textId="77777777" w:rsidR="001A0106" w:rsidRPr="000537BC" w:rsidRDefault="001A0106" w:rsidP="001A0106">
      <w:pPr>
        <w:spacing w:after="240"/>
        <w:ind w:left="720"/>
        <w:rPr>
          <w:rFonts w:ascii="Times New Roman" w:eastAsia="Times New Roman" w:hAnsi="Times New Roman" w:cs="Times New Roman"/>
          <w:color w:val="0D0D0D"/>
          <w:sz w:val="20"/>
          <w:szCs w:val="20"/>
          <w:lang w:val="en-US"/>
          <w:rPrChange w:id="158" w:author="Julius Fenn" w:date="2024-03-07T16:10:00Z">
            <w:rPr>
              <w:rFonts w:ascii="Times New Roman" w:eastAsia="Times New Roman" w:hAnsi="Times New Roman" w:cs="Times New Roman"/>
              <w:color w:val="0D0D0D"/>
              <w:sz w:val="20"/>
              <w:szCs w:val="20"/>
              <w:highlight w:val="white"/>
              <w:lang w:val="en-US"/>
            </w:rPr>
          </w:rPrChange>
        </w:rPr>
      </w:pPr>
    </w:p>
    <w:p w14:paraId="69307874" w14:textId="77777777" w:rsidR="008023B2" w:rsidRPr="000537BC" w:rsidRDefault="00EA607C">
      <w:pPr>
        <w:spacing w:before="240" w:after="240"/>
        <w:rPr>
          <w:rFonts w:ascii="Times New Roman" w:eastAsia="Times New Roman" w:hAnsi="Times New Roman" w:cs="Times New Roman"/>
          <w:b/>
          <w:sz w:val="20"/>
          <w:szCs w:val="20"/>
          <w:lang w:val="en-US"/>
        </w:rPr>
      </w:pPr>
      <w:r w:rsidRPr="000537BC">
        <w:rPr>
          <w:rFonts w:ascii="Times New Roman" w:eastAsia="Times New Roman" w:hAnsi="Times New Roman" w:cs="Times New Roman"/>
          <w:b/>
          <w:sz w:val="20"/>
          <w:szCs w:val="20"/>
          <w:lang w:val="en-US"/>
        </w:rPr>
        <w:lastRenderedPageBreak/>
        <w:t>Timeline for the three central tasks:</w:t>
      </w:r>
    </w:p>
    <w:p w14:paraId="0389F361" w14:textId="373E1A13" w:rsidR="008023B2" w:rsidRPr="000537BC" w:rsidRDefault="00564477">
      <w:pPr>
        <w:numPr>
          <w:ilvl w:val="0"/>
          <w:numId w:val="14"/>
        </w:numPr>
        <w:spacing w:before="240"/>
        <w:rPr>
          <w:rFonts w:ascii="Times New Roman" w:eastAsia="Times New Roman" w:hAnsi="Times New Roman" w:cs="Times New Roman"/>
          <w:sz w:val="20"/>
          <w:szCs w:val="20"/>
          <w:lang w:val="en-US"/>
        </w:rPr>
      </w:pPr>
      <w:ins w:id="159" w:author="Julius Fenn" w:date="2024-03-07T16:15:00Z">
        <w:r>
          <w:rPr>
            <w:rFonts w:ascii="Times New Roman" w:eastAsia="Times New Roman" w:hAnsi="Times New Roman" w:cs="Times New Roman"/>
            <w:sz w:val="20"/>
            <w:szCs w:val="20"/>
            <w:lang w:val="en-US"/>
          </w:rPr>
          <w:t xml:space="preserve">Done: </w:t>
        </w:r>
      </w:ins>
      <w:del w:id="160" w:author="Julius Fenn" w:date="2024-03-07T16:15:00Z">
        <w:r w:rsidR="00EA607C" w:rsidRPr="000537BC" w:rsidDel="00564477">
          <w:rPr>
            <w:rFonts w:ascii="Times New Roman" w:eastAsia="Times New Roman" w:hAnsi="Times New Roman" w:cs="Times New Roman"/>
            <w:sz w:val="20"/>
            <w:szCs w:val="20"/>
            <w:lang w:val="en-US"/>
          </w:rPr>
          <w:delText xml:space="preserve">Finish </w:delText>
        </w:r>
      </w:del>
      <w:ins w:id="161" w:author="Julius Fenn" w:date="2024-03-07T16:15:00Z">
        <w:r>
          <w:rPr>
            <w:rFonts w:ascii="Times New Roman" w:eastAsia="Times New Roman" w:hAnsi="Times New Roman" w:cs="Times New Roman"/>
            <w:sz w:val="20"/>
            <w:szCs w:val="20"/>
            <w:lang w:val="en-US"/>
          </w:rPr>
          <w:t>f</w:t>
        </w:r>
        <w:r w:rsidRPr="000537BC">
          <w:rPr>
            <w:rFonts w:ascii="Times New Roman" w:eastAsia="Times New Roman" w:hAnsi="Times New Roman" w:cs="Times New Roman"/>
            <w:sz w:val="20"/>
            <w:szCs w:val="20"/>
            <w:lang w:val="en-US"/>
          </w:rPr>
          <w:t xml:space="preserve">inish </w:t>
        </w:r>
      </w:ins>
      <w:r w:rsidR="00EA607C" w:rsidRPr="000537BC">
        <w:rPr>
          <w:rFonts w:ascii="Times New Roman" w:eastAsia="Times New Roman" w:hAnsi="Times New Roman" w:cs="Times New Roman"/>
          <w:sz w:val="20"/>
          <w:szCs w:val="20"/>
          <w:lang w:val="en-US"/>
        </w:rPr>
        <w:t>the first coding process (each of us will code the same 100 concepts) till 20</w:t>
      </w:r>
      <w:r w:rsidR="00EA607C" w:rsidRPr="000537BC">
        <w:rPr>
          <w:rFonts w:ascii="Times New Roman" w:eastAsia="Times New Roman" w:hAnsi="Times New Roman" w:cs="Times New Roman"/>
          <w:sz w:val="20"/>
          <w:szCs w:val="20"/>
          <w:vertAlign w:val="superscript"/>
          <w:lang w:val="en-US"/>
        </w:rPr>
        <w:t>th</w:t>
      </w:r>
      <w:r w:rsidR="00EA607C" w:rsidRPr="000537BC">
        <w:rPr>
          <w:rFonts w:ascii="Times New Roman" w:eastAsia="Times New Roman" w:hAnsi="Times New Roman" w:cs="Times New Roman"/>
          <w:sz w:val="20"/>
          <w:szCs w:val="20"/>
          <w:lang w:val="en-US"/>
        </w:rPr>
        <w:t xml:space="preserve"> of February</w:t>
      </w:r>
      <w:del w:id="162" w:author="Julius Fenn" w:date="2024-03-07T16:15:00Z">
        <w:r w:rsidR="00EA607C" w:rsidRPr="000537BC" w:rsidDel="00564477">
          <w:rPr>
            <w:rFonts w:ascii="Times New Roman" w:eastAsia="Times New Roman" w:hAnsi="Times New Roman" w:cs="Times New Roman"/>
            <w:sz w:val="20"/>
            <w:szCs w:val="20"/>
            <w:lang w:val="en-US"/>
          </w:rPr>
          <w:delText xml:space="preserve"> </w:delText>
        </w:r>
        <w:r w:rsidR="006A25D8" w:rsidRPr="000537BC" w:rsidDel="00564477">
          <w:rPr>
            <w:rFonts w:ascii="Times New Roman" w:eastAsia="Times New Roman" w:hAnsi="Times New Roman" w:cs="Times New Roman"/>
            <w:sz w:val="20"/>
            <w:szCs w:val="20"/>
            <w:lang w:val="en-US"/>
            <w:rPrChange w:id="163" w:author="Julius Fenn" w:date="2024-03-07T16:10:00Z">
              <w:rPr>
                <w:rFonts w:ascii="Times New Roman" w:eastAsia="Times New Roman" w:hAnsi="Times New Roman" w:cs="Times New Roman"/>
                <w:sz w:val="20"/>
                <w:szCs w:val="20"/>
                <w:highlight w:val="yellow"/>
                <w:lang w:val="en-US"/>
              </w:rPr>
            </w:rPrChange>
          </w:rPr>
          <w:delText>- done</w:delText>
        </w:r>
      </w:del>
    </w:p>
    <w:p w14:paraId="2E0BBB4F" w14:textId="3CD7A0BC" w:rsidR="00F10C28" w:rsidRPr="000537BC" w:rsidRDefault="00EA607C" w:rsidP="00F10C28">
      <w:pPr>
        <w:numPr>
          <w:ilvl w:val="0"/>
          <w:numId w:val="14"/>
        </w:numPr>
        <w:rPr>
          <w:rFonts w:ascii="Times New Roman" w:eastAsia="Times New Roman" w:hAnsi="Times New Roman" w:cs="Times New Roman"/>
          <w:sz w:val="20"/>
          <w:szCs w:val="20"/>
          <w:lang w:val="en-US"/>
        </w:rPr>
      </w:pPr>
      <w:del w:id="164" w:author="Julius Fenn" w:date="2024-03-07T16:15:00Z">
        <w:r w:rsidRPr="00564477" w:rsidDel="00564477">
          <w:rPr>
            <w:rFonts w:ascii="Times New Roman" w:eastAsia="Times New Roman" w:hAnsi="Times New Roman" w:cs="Times New Roman"/>
            <w:sz w:val="20"/>
            <w:szCs w:val="20"/>
            <w:lang w:val="en-US"/>
          </w:rPr>
          <w:delText xml:space="preserve">We </w:delText>
        </w:r>
      </w:del>
      <w:ins w:id="165" w:author="Julius Fenn" w:date="2024-03-07T16:15:00Z">
        <w:r w:rsidR="00564477">
          <w:rPr>
            <w:rFonts w:ascii="Times New Roman" w:eastAsia="Times New Roman" w:hAnsi="Times New Roman" w:cs="Times New Roman"/>
            <w:sz w:val="20"/>
            <w:szCs w:val="20"/>
            <w:lang w:val="en-US"/>
          </w:rPr>
          <w:t>Done: w</w:t>
        </w:r>
        <w:r w:rsidR="00564477" w:rsidRPr="00564477">
          <w:rPr>
            <w:rFonts w:ascii="Times New Roman" w:eastAsia="Times New Roman" w:hAnsi="Times New Roman" w:cs="Times New Roman"/>
            <w:sz w:val="20"/>
            <w:szCs w:val="20"/>
            <w:lang w:val="en-US"/>
          </w:rPr>
          <w:t xml:space="preserve">e </w:t>
        </w:r>
      </w:ins>
      <w:r w:rsidRPr="00564477">
        <w:rPr>
          <w:rFonts w:ascii="Times New Roman" w:eastAsia="Times New Roman" w:hAnsi="Times New Roman" w:cs="Times New Roman"/>
          <w:sz w:val="20"/>
          <w:szCs w:val="20"/>
          <w:lang w:val="en-US"/>
        </w:rPr>
        <w:t>have a joint session to discuss possible ambiguities and difficulties in a hybrid meeting on the 23</w:t>
      </w:r>
      <w:r w:rsidRPr="00564477">
        <w:rPr>
          <w:rFonts w:ascii="Times New Roman" w:eastAsia="Times New Roman" w:hAnsi="Times New Roman" w:cs="Times New Roman"/>
          <w:sz w:val="20"/>
          <w:szCs w:val="20"/>
          <w:vertAlign w:val="superscript"/>
          <w:lang w:val="en-US"/>
        </w:rPr>
        <w:t>th</w:t>
      </w:r>
      <w:r w:rsidRPr="00564477">
        <w:rPr>
          <w:rFonts w:ascii="Times New Roman" w:eastAsia="Times New Roman" w:hAnsi="Times New Roman" w:cs="Times New Roman"/>
          <w:sz w:val="20"/>
          <w:szCs w:val="20"/>
          <w:lang w:val="en-US"/>
        </w:rPr>
        <w:t xml:space="preserve"> of February</w:t>
      </w:r>
      <w:del w:id="166" w:author="Julius Fenn" w:date="2024-03-07T16:15:00Z">
        <w:r w:rsidR="006A25D8" w:rsidRPr="00564477" w:rsidDel="00564477">
          <w:rPr>
            <w:rFonts w:ascii="Times New Roman" w:eastAsia="Times New Roman" w:hAnsi="Times New Roman" w:cs="Times New Roman"/>
            <w:sz w:val="20"/>
            <w:szCs w:val="20"/>
            <w:lang w:val="en-US"/>
          </w:rPr>
          <w:delText xml:space="preserve"> </w:delText>
        </w:r>
        <w:r w:rsidR="006A25D8" w:rsidRPr="000537BC" w:rsidDel="00564477">
          <w:rPr>
            <w:rFonts w:ascii="Times New Roman" w:eastAsia="Times New Roman" w:hAnsi="Times New Roman" w:cs="Times New Roman"/>
            <w:sz w:val="20"/>
            <w:szCs w:val="20"/>
            <w:lang w:val="en-US"/>
            <w:rPrChange w:id="167" w:author="Julius Fenn" w:date="2024-03-07T16:10:00Z">
              <w:rPr>
                <w:rFonts w:ascii="Times New Roman" w:eastAsia="Times New Roman" w:hAnsi="Times New Roman" w:cs="Times New Roman"/>
                <w:sz w:val="20"/>
                <w:szCs w:val="20"/>
                <w:highlight w:val="yellow"/>
                <w:lang w:val="en-US"/>
              </w:rPr>
            </w:rPrChange>
          </w:rPr>
          <w:delText>– done</w:delText>
        </w:r>
      </w:del>
    </w:p>
    <w:p w14:paraId="6B109C22" w14:textId="609CBCF5" w:rsidR="008023B2" w:rsidRPr="000537BC" w:rsidRDefault="006A25D8" w:rsidP="00F10C28">
      <w:pPr>
        <w:numPr>
          <w:ilvl w:val="0"/>
          <w:numId w:val="14"/>
        </w:numPr>
        <w:rPr>
          <w:rFonts w:ascii="Times New Roman" w:eastAsia="Times New Roman" w:hAnsi="Times New Roman" w:cs="Times New Roman"/>
          <w:sz w:val="20"/>
          <w:szCs w:val="20"/>
          <w:lang w:val="en-US"/>
        </w:rPr>
      </w:pPr>
      <w:r w:rsidRPr="000537BC">
        <w:rPr>
          <w:rFonts w:ascii="Times New Roman" w:eastAsia="Times New Roman" w:hAnsi="Times New Roman" w:cs="Times New Roman"/>
          <w:sz w:val="20"/>
          <w:szCs w:val="20"/>
          <w:lang w:val="en-US"/>
        </w:rPr>
        <w:t xml:space="preserve">Please finish the second coding process (each of us code 250 concepts) </w:t>
      </w:r>
      <w:r w:rsidRPr="000537BC">
        <w:rPr>
          <w:rFonts w:ascii="Times New Roman" w:eastAsia="Times New Roman" w:hAnsi="Times New Roman" w:cs="Times New Roman"/>
          <w:sz w:val="20"/>
          <w:szCs w:val="20"/>
          <w:lang w:val="en-US"/>
          <w:rPrChange w:id="168" w:author="Julius Fenn" w:date="2024-03-07T16:10:00Z">
            <w:rPr>
              <w:rFonts w:ascii="Times New Roman" w:eastAsia="Times New Roman" w:hAnsi="Times New Roman" w:cs="Times New Roman"/>
              <w:sz w:val="20"/>
              <w:szCs w:val="20"/>
              <w:highlight w:val="yellow"/>
              <w:lang w:val="en-US"/>
            </w:rPr>
          </w:rPrChange>
        </w:rPr>
        <w:t xml:space="preserve">till </w:t>
      </w:r>
      <w:ins w:id="169" w:author="Julius Fenn" w:date="2024-03-07T16:15:00Z">
        <w:r w:rsidR="00564477">
          <w:rPr>
            <w:rFonts w:ascii="Times New Roman" w:eastAsia="Times New Roman" w:hAnsi="Times New Roman" w:cs="Times New Roman"/>
            <w:sz w:val="20"/>
            <w:szCs w:val="20"/>
            <w:lang w:val="en-US"/>
          </w:rPr>
          <w:t>20</w:t>
        </w:r>
      </w:ins>
      <w:commentRangeStart w:id="170"/>
      <w:del w:id="171" w:author="Julius Fenn" w:date="2024-03-07T16:15:00Z">
        <w:r w:rsidRPr="000537BC" w:rsidDel="00564477">
          <w:rPr>
            <w:rFonts w:ascii="Times New Roman" w:eastAsia="Times New Roman" w:hAnsi="Times New Roman" w:cs="Times New Roman"/>
            <w:sz w:val="20"/>
            <w:szCs w:val="20"/>
            <w:lang w:val="en-US"/>
            <w:rPrChange w:id="172" w:author="Julius Fenn" w:date="2024-03-07T16:10:00Z">
              <w:rPr>
                <w:rFonts w:ascii="Times New Roman" w:eastAsia="Times New Roman" w:hAnsi="Times New Roman" w:cs="Times New Roman"/>
                <w:sz w:val="20"/>
                <w:szCs w:val="20"/>
                <w:highlight w:val="yellow"/>
                <w:lang w:val="en-US"/>
              </w:rPr>
            </w:rPrChange>
          </w:rPr>
          <w:delText>1</w:delText>
        </w:r>
        <w:r w:rsidR="00F10C28" w:rsidRPr="000537BC" w:rsidDel="00564477">
          <w:rPr>
            <w:rFonts w:ascii="Times New Roman" w:eastAsia="Times New Roman" w:hAnsi="Times New Roman" w:cs="Times New Roman"/>
            <w:sz w:val="20"/>
            <w:szCs w:val="20"/>
            <w:lang w:val="en-US"/>
            <w:rPrChange w:id="173" w:author="Julius Fenn" w:date="2024-03-07T16:10:00Z">
              <w:rPr>
                <w:rFonts w:ascii="Times New Roman" w:eastAsia="Times New Roman" w:hAnsi="Times New Roman" w:cs="Times New Roman"/>
                <w:sz w:val="20"/>
                <w:szCs w:val="20"/>
                <w:highlight w:val="yellow"/>
                <w:lang w:val="en-US"/>
              </w:rPr>
            </w:rPrChange>
          </w:rPr>
          <w:delText>5</w:delText>
        </w:r>
      </w:del>
      <w:r w:rsidRPr="000537BC">
        <w:rPr>
          <w:rFonts w:ascii="Times New Roman" w:eastAsia="Times New Roman" w:hAnsi="Times New Roman" w:cs="Times New Roman"/>
          <w:sz w:val="20"/>
          <w:szCs w:val="20"/>
          <w:vertAlign w:val="superscript"/>
          <w:lang w:val="en-US"/>
          <w:rPrChange w:id="174" w:author="Julius Fenn" w:date="2024-03-07T16:10:00Z">
            <w:rPr>
              <w:rFonts w:ascii="Times New Roman" w:eastAsia="Times New Roman" w:hAnsi="Times New Roman" w:cs="Times New Roman"/>
              <w:sz w:val="20"/>
              <w:szCs w:val="20"/>
              <w:highlight w:val="yellow"/>
              <w:vertAlign w:val="superscript"/>
              <w:lang w:val="en-US"/>
            </w:rPr>
          </w:rPrChange>
        </w:rPr>
        <w:t>th</w:t>
      </w:r>
      <w:r w:rsidRPr="000537BC">
        <w:rPr>
          <w:rFonts w:ascii="Times New Roman" w:eastAsia="Times New Roman" w:hAnsi="Times New Roman" w:cs="Times New Roman"/>
          <w:sz w:val="20"/>
          <w:szCs w:val="20"/>
          <w:lang w:val="en-US"/>
          <w:rPrChange w:id="175" w:author="Julius Fenn" w:date="2024-03-07T16:10:00Z">
            <w:rPr>
              <w:rFonts w:ascii="Times New Roman" w:eastAsia="Times New Roman" w:hAnsi="Times New Roman" w:cs="Times New Roman"/>
              <w:sz w:val="20"/>
              <w:szCs w:val="20"/>
              <w:highlight w:val="yellow"/>
              <w:lang w:val="en-US"/>
            </w:rPr>
          </w:rPrChange>
        </w:rPr>
        <w:t xml:space="preserve"> of March</w:t>
      </w:r>
      <w:commentRangeEnd w:id="170"/>
      <w:r w:rsidR="00564477">
        <w:rPr>
          <w:rStyle w:val="Kommentarzeichen"/>
        </w:rPr>
        <w:commentReference w:id="170"/>
      </w:r>
    </w:p>
    <w:p w14:paraId="7742BC75" w14:textId="77777777" w:rsidR="008023B2" w:rsidRPr="00564477" w:rsidRDefault="00EA607C">
      <w:pPr>
        <w:spacing w:before="240" w:after="240"/>
        <w:rPr>
          <w:rFonts w:ascii="Times New Roman" w:eastAsia="Times New Roman" w:hAnsi="Times New Roman" w:cs="Times New Roman"/>
          <w:b/>
          <w:sz w:val="20"/>
          <w:szCs w:val="20"/>
          <w:lang w:val="en-US"/>
        </w:rPr>
      </w:pPr>
      <w:r w:rsidRPr="00564477">
        <w:rPr>
          <w:rFonts w:ascii="Times New Roman" w:eastAsia="Times New Roman" w:hAnsi="Times New Roman" w:cs="Times New Roman"/>
          <w:sz w:val="20"/>
          <w:szCs w:val="20"/>
          <w:lang w:val="en-US"/>
        </w:rPr>
        <w:t xml:space="preserve"> </w:t>
      </w:r>
      <w:r w:rsidRPr="00564477">
        <w:rPr>
          <w:rFonts w:ascii="Times New Roman" w:eastAsia="Times New Roman" w:hAnsi="Times New Roman" w:cs="Times New Roman"/>
          <w:b/>
          <w:sz w:val="20"/>
          <w:szCs w:val="20"/>
          <w:lang w:val="en-US"/>
        </w:rPr>
        <w:t>To consider</w:t>
      </w:r>
    </w:p>
    <w:p w14:paraId="5644DB4D" w14:textId="77777777" w:rsidR="008023B2" w:rsidRPr="00361CD1" w:rsidRDefault="00EA607C">
      <w:pPr>
        <w:spacing w:before="240" w:after="240"/>
        <w:rPr>
          <w:rFonts w:ascii="Times New Roman" w:eastAsia="Times New Roman" w:hAnsi="Times New Roman" w:cs="Times New Roman"/>
          <w:sz w:val="20"/>
          <w:szCs w:val="20"/>
          <w:lang w:val="en-US"/>
        </w:rPr>
      </w:pPr>
      <w:r w:rsidRPr="00361CD1">
        <w:rPr>
          <w:rFonts w:ascii="Times New Roman" w:eastAsia="Times New Roman" w:hAnsi="Times New Roman" w:cs="Times New Roman"/>
          <w:sz w:val="20"/>
          <w:szCs w:val="20"/>
          <w:lang w:val="en-US"/>
        </w:rPr>
        <w:t xml:space="preserve"> Please consider the following while coding:</w:t>
      </w:r>
    </w:p>
    <w:p w14:paraId="2A9DEA1F" w14:textId="5D6412CE" w:rsidR="008023B2" w:rsidRPr="000537BC" w:rsidRDefault="00EA607C">
      <w:pPr>
        <w:numPr>
          <w:ilvl w:val="0"/>
          <w:numId w:val="9"/>
        </w:numPr>
        <w:spacing w:before="240"/>
        <w:rPr>
          <w:rFonts w:ascii="Times New Roman" w:eastAsia="Times New Roman" w:hAnsi="Times New Roman" w:cs="Times New Roman"/>
          <w:sz w:val="20"/>
          <w:szCs w:val="20"/>
          <w:lang w:val="en-US"/>
          <w:rPrChange w:id="176" w:author="Julius Fenn" w:date="2024-03-07T16:10:00Z">
            <w:rPr>
              <w:rFonts w:ascii="Times New Roman" w:eastAsia="Times New Roman" w:hAnsi="Times New Roman" w:cs="Times New Roman"/>
              <w:sz w:val="20"/>
              <w:szCs w:val="20"/>
              <w:lang w:val="en-US"/>
            </w:rPr>
          </w:rPrChange>
        </w:rPr>
      </w:pPr>
      <w:r w:rsidRPr="000537BC">
        <w:rPr>
          <w:rFonts w:ascii="Times New Roman" w:eastAsia="Times New Roman" w:hAnsi="Times New Roman" w:cs="Times New Roman"/>
          <w:sz w:val="20"/>
          <w:szCs w:val="20"/>
          <w:lang w:val="en-US"/>
          <w:rPrChange w:id="177" w:author="Julius Fenn" w:date="2024-03-07T16:10:00Z">
            <w:rPr>
              <w:rFonts w:ascii="Times New Roman" w:eastAsia="Times New Roman" w:hAnsi="Times New Roman" w:cs="Times New Roman"/>
              <w:sz w:val="20"/>
              <w:szCs w:val="20"/>
              <w:lang w:val="en-US"/>
            </w:rPr>
          </w:rPrChange>
        </w:rPr>
        <w:t xml:space="preserve"> All the key points mentioned in the “Coding Rules” do not have to be fulfilled to assign the respective categories</w:t>
      </w:r>
      <w:r w:rsidR="00706944" w:rsidRPr="000537BC">
        <w:rPr>
          <w:rFonts w:ascii="Times New Roman" w:eastAsia="Times New Roman" w:hAnsi="Times New Roman" w:cs="Times New Roman"/>
          <w:sz w:val="20"/>
          <w:szCs w:val="20"/>
          <w:lang w:val="en-US"/>
          <w:rPrChange w:id="178" w:author="Julius Fenn" w:date="2024-03-07T16:10:00Z">
            <w:rPr>
              <w:rFonts w:ascii="Times New Roman" w:eastAsia="Times New Roman" w:hAnsi="Times New Roman" w:cs="Times New Roman"/>
              <w:sz w:val="20"/>
              <w:szCs w:val="20"/>
              <w:lang w:val="en-US"/>
            </w:rPr>
          </w:rPrChange>
        </w:rPr>
        <w:t>.</w:t>
      </w:r>
    </w:p>
    <w:p w14:paraId="072B763D" w14:textId="795939FB" w:rsidR="008023B2" w:rsidRPr="000537BC" w:rsidRDefault="00EA607C">
      <w:pPr>
        <w:numPr>
          <w:ilvl w:val="0"/>
          <w:numId w:val="9"/>
        </w:numPr>
        <w:rPr>
          <w:rFonts w:ascii="Times New Roman" w:eastAsia="Times New Roman" w:hAnsi="Times New Roman" w:cs="Times New Roman"/>
          <w:sz w:val="20"/>
          <w:szCs w:val="20"/>
          <w:lang w:val="en-US"/>
        </w:rPr>
      </w:pPr>
      <w:r w:rsidRPr="000537BC">
        <w:rPr>
          <w:rFonts w:ascii="Times New Roman" w:eastAsia="Times New Roman" w:hAnsi="Times New Roman" w:cs="Times New Roman"/>
          <w:sz w:val="20"/>
          <w:szCs w:val="20"/>
          <w:lang w:val="en-US"/>
          <w:rPrChange w:id="179" w:author="Julius Fenn" w:date="2024-03-07T16:10:00Z">
            <w:rPr>
              <w:rFonts w:ascii="Times New Roman" w:eastAsia="Times New Roman" w:hAnsi="Times New Roman" w:cs="Times New Roman"/>
              <w:sz w:val="20"/>
              <w:szCs w:val="20"/>
              <w:lang w:val="en-US"/>
            </w:rPr>
          </w:rPrChange>
        </w:rPr>
        <w:t xml:space="preserve">If you have difficulties assigning the concepts from the wordlist to the given categories, sort </w:t>
      </w:r>
      <w:r w:rsidRPr="000537BC">
        <w:rPr>
          <w:rFonts w:ascii="Times New Roman" w:eastAsia="Times New Roman" w:hAnsi="Times New Roman" w:cs="Times New Roman"/>
          <w:sz w:val="20"/>
          <w:szCs w:val="20"/>
          <w:lang w:val="en-US"/>
          <w:rPrChange w:id="180" w:author="Julius Fenn" w:date="2024-03-07T16:10:00Z">
            <w:rPr>
              <w:rFonts w:ascii="Times New Roman" w:eastAsia="Times New Roman" w:hAnsi="Times New Roman" w:cs="Times New Roman"/>
              <w:sz w:val="20"/>
              <w:szCs w:val="20"/>
              <w:highlight w:val="white"/>
              <w:lang w:val="en-US"/>
            </w:rPr>
          </w:rPrChange>
        </w:rPr>
        <w:t xml:space="preserve">them into </w:t>
      </w:r>
      <w:r w:rsidR="00C0037E" w:rsidRPr="000537BC">
        <w:rPr>
          <w:rFonts w:ascii="Times New Roman" w:eastAsia="Times New Roman" w:hAnsi="Times New Roman" w:cs="Times New Roman"/>
          <w:sz w:val="20"/>
          <w:szCs w:val="20"/>
          <w:lang w:val="en-US"/>
        </w:rPr>
        <w:t>the</w:t>
      </w:r>
      <w:r w:rsidRPr="000537BC">
        <w:rPr>
          <w:rFonts w:ascii="Times New Roman" w:eastAsia="Times New Roman" w:hAnsi="Times New Roman" w:cs="Times New Roman"/>
          <w:sz w:val="20"/>
          <w:szCs w:val="20"/>
          <w:lang w:val="en-US"/>
        </w:rPr>
        <w:t xml:space="preserve"> </w:t>
      </w:r>
      <w:r w:rsidR="00F10C28" w:rsidRPr="000537BC">
        <w:rPr>
          <w:rFonts w:ascii="Times New Roman" w:eastAsia="Times New Roman" w:hAnsi="Times New Roman" w:cs="Times New Roman"/>
          <w:sz w:val="20"/>
          <w:szCs w:val="20"/>
          <w:lang w:val="en-US"/>
        </w:rPr>
        <w:t xml:space="preserve">4 </w:t>
      </w:r>
      <w:r w:rsidRPr="000537BC">
        <w:rPr>
          <w:rFonts w:ascii="Times New Roman" w:eastAsia="Times New Roman" w:hAnsi="Times New Roman" w:cs="Times New Roman"/>
          <w:sz w:val="20"/>
          <w:szCs w:val="20"/>
          <w:lang w:val="en-US"/>
        </w:rPr>
        <w:t>“</w:t>
      </w:r>
      <w:r w:rsidR="00F10C28" w:rsidRPr="000537BC">
        <w:rPr>
          <w:rFonts w:ascii="Times New Roman" w:eastAsia="Times New Roman" w:hAnsi="Times New Roman" w:cs="Times New Roman"/>
          <w:sz w:val="20"/>
          <w:szCs w:val="20"/>
          <w:lang w:val="en-US"/>
        </w:rPr>
        <w:t>r</w:t>
      </w:r>
      <w:r w:rsidRPr="000537BC">
        <w:rPr>
          <w:rFonts w:ascii="Times New Roman" w:eastAsia="Times New Roman" w:hAnsi="Times New Roman" w:cs="Times New Roman"/>
          <w:sz w:val="20"/>
          <w:szCs w:val="20"/>
          <w:lang w:val="en-US"/>
        </w:rPr>
        <w:t xml:space="preserve">est </w:t>
      </w:r>
      <w:r w:rsidR="00F10C28" w:rsidRPr="00564477">
        <w:rPr>
          <w:rFonts w:ascii="Times New Roman" w:eastAsia="Times New Roman" w:hAnsi="Times New Roman" w:cs="Times New Roman"/>
          <w:sz w:val="20"/>
          <w:szCs w:val="20"/>
          <w:lang w:val="en-US"/>
        </w:rPr>
        <w:t>c</w:t>
      </w:r>
      <w:r w:rsidRPr="00564477">
        <w:rPr>
          <w:rFonts w:ascii="Times New Roman" w:eastAsia="Times New Roman" w:hAnsi="Times New Roman" w:cs="Times New Roman"/>
          <w:sz w:val="20"/>
          <w:szCs w:val="20"/>
          <w:lang w:val="en-US"/>
        </w:rPr>
        <w:t>ategor</w:t>
      </w:r>
      <w:r w:rsidR="00E55AB9" w:rsidRPr="00564477">
        <w:rPr>
          <w:rFonts w:ascii="Times New Roman" w:eastAsia="Times New Roman" w:hAnsi="Times New Roman" w:cs="Times New Roman"/>
          <w:sz w:val="20"/>
          <w:szCs w:val="20"/>
          <w:lang w:val="en-US"/>
        </w:rPr>
        <w:t>ies</w:t>
      </w:r>
      <w:r w:rsidRPr="00564477">
        <w:rPr>
          <w:rFonts w:ascii="Times New Roman" w:eastAsia="Times New Roman" w:hAnsi="Times New Roman" w:cs="Times New Roman"/>
          <w:sz w:val="20"/>
          <w:szCs w:val="20"/>
          <w:lang w:val="en-US"/>
        </w:rPr>
        <w:t xml:space="preserve">” </w:t>
      </w:r>
      <w:r w:rsidR="00F10C28" w:rsidRPr="00564477">
        <w:rPr>
          <w:rFonts w:ascii="Times New Roman" w:eastAsia="Times New Roman" w:hAnsi="Times New Roman" w:cs="Times New Roman"/>
          <w:sz w:val="20"/>
          <w:szCs w:val="20"/>
          <w:lang w:val="en-US"/>
        </w:rPr>
        <w:t xml:space="preserve">(pos., neg., </w:t>
      </w:r>
      <w:proofErr w:type="spellStart"/>
      <w:r w:rsidR="00F10C28" w:rsidRPr="00564477">
        <w:rPr>
          <w:rFonts w:ascii="Times New Roman" w:eastAsia="Times New Roman" w:hAnsi="Times New Roman" w:cs="Times New Roman"/>
          <w:sz w:val="20"/>
          <w:szCs w:val="20"/>
          <w:lang w:val="en-US"/>
        </w:rPr>
        <w:t>amiv</w:t>
      </w:r>
      <w:proofErr w:type="spellEnd"/>
      <w:r w:rsidR="00F10C28" w:rsidRPr="00564477">
        <w:rPr>
          <w:rFonts w:ascii="Times New Roman" w:eastAsia="Times New Roman" w:hAnsi="Times New Roman" w:cs="Times New Roman"/>
          <w:sz w:val="20"/>
          <w:szCs w:val="20"/>
          <w:lang w:val="en-US"/>
        </w:rPr>
        <w:t xml:space="preserve">., </w:t>
      </w:r>
      <w:proofErr w:type="spellStart"/>
      <w:r w:rsidR="00F10C28" w:rsidRPr="00564477">
        <w:rPr>
          <w:rFonts w:ascii="Times New Roman" w:eastAsia="Times New Roman" w:hAnsi="Times New Roman" w:cs="Times New Roman"/>
          <w:sz w:val="20"/>
          <w:szCs w:val="20"/>
          <w:lang w:val="en-US"/>
        </w:rPr>
        <w:t>neutr</w:t>
      </w:r>
      <w:proofErr w:type="spellEnd"/>
      <w:proofErr w:type="gramStart"/>
      <w:r w:rsidR="00F10C28" w:rsidRPr="00564477">
        <w:rPr>
          <w:rFonts w:ascii="Times New Roman" w:eastAsia="Times New Roman" w:hAnsi="Times New Roman" w:cs="Times New Roman"/>
          <w:sz w:val="20"/>
          <w:szCs w:val="20"/>
          <w:lang w:val="en-US"/>
        </w:rPr>
        <w:t>.</w:t>
      </w:r>
      <w:ins w:id="181" w:author="Julius Fenn" w:date="2024-03-07T16:16:00Z">
        <w:r w:rsidR="00065CCA">
          <w:rPr>
            <w:rFonts w:ascii="Times New Roman" w:eastAsia="Times New Roman" w:hAnsi="Times New Roman" w:cs="Times New Roman"/>
            <w:sz w:val="20"/>
            <w:szCs w:val="20"/>
            <w:lang w:val="en-US"/>
          </w:rPr>
          <w:t xml:space="preserve"> </w:t>
        </w:r>
        <w:proofErr w:type="gramEnd"/>
        <w:r w:rsidR="00065CCA">
          <w:rPr>
            <w:rFonts w:ascii="Times New Roman" w:eastAsia="Times New Roman" w:hAnsi="Times New Roman" w:cs="Times New Roman"/>
            <w:sz w:val="20"/>
            <w:szCs w:val="20"/>
            <w:lang w:val="en-US"/>
          </w:rPr>
          <w:t>considering the valence</w:t>
        </w:r>
      </w:ins>
      <w:r w:rsidR="00F10C28" w:rsidRPr="00564477">
        <w:rPr>
          <w:rFonts w:ascii="Times New Roman" w:eastAsia="Times New Roman" w:hAnsi="Times New Roman" w:cs="Times New Roman"/>
          <w:sz w:val="20"/>
          <w:szCs w:val="20"/>
          <w:lang w:val="en-US"/>
        </w:rPr>
        <w:t xml:space="preserve">) </w:t>
      </w:r>
      <w:del w:id="182" w:author="Julius Fenn" w:date="2024-03-07T16:16:00Z">
        <w:r w:rsidRPr="00564477" w:rsidDel="00065CCA">
          <w:rPr>
            <w:rFonts w:ascii="Times New Roman" w:eastAsia="Times New Roman" w:hAnsi="Times New Roman" w:cs="Times New Roman"/>
            <w:sz w:val="20"/>
            <w:szCs w:val="20"/>
            <w:lang w:val="en-US"/>
          </w:rPr>
          <w:delText>=</w:delText>
        </w:r>
      </w:del>
      <w:r w:rsidRPr="00564477">
        <w:rPr>
          <w:rFonts w:ascii="Times New Roman" w:eastAsia="Times New Roman" w:hAnsi="Times New Roman" w:cs="Times New Roman"/>
          <w:sz w:val="20"/>
          <w:szCs w:val="20"/>
          <w:lang w:val="en-US"/>
        </w:rPr>
        <w:t xml:space="preserve">&gt; </w:t>
      </w:r>
      <w:del w:id="183" w:author="Julius Fenn" w:date="2024-03-07T16:16:00Z">
        <w:r w:rsidRPr="00564477" w:rsidDel="00065CCA">
          <w:rPr>
            <w:rFonts w:ascii="Times New Roman" w:eastAsia="Times New Roman" w:hAnsi="Times New Roman" w:cs="Times New Roman"/>
            <w:sz w:val="20"/>
            <w:szCs w:val="20"/>
            <w:lang w:val="en-US"/>
          </w:rPr>
          <w:delText>Y</w:delText>
        </w:r>
      </w:del>
      <w:ins w:id="184" w:author="Julius Fenn" w:date="2024-03-07T16:16:00Z">
        <w:r w:rsidR="00065CCA">
          <w:rPr>
            <w:rFonts w:ascii="Times New Roman" w:eastAsia="Times New Roman" w:hAnsi="Times New Roman" w:cs="Times New Roman"/>
            <w:sz w:val="20"/>
            <w:szCs w:val="20"/>
            <w:lang w:val="en-US"/>
          </w:rPr>
          <w:t>y</w:t>
        </w:r>
      </w:ins>
      <w:r w:rsidRPr="00564477">
        <w:rPr>
          <w:rFonts w:ascii="Times New Roman" w:eastAsia="Times New Roman" w:hAnsi="Times New Roman" w:cs="Times New Roman"/>
          <w:sz w:val="20"/>
          <w:szCs w:val="20"/>
          <w:lang w:val="en-US"/>
        </w:rPr>
        <w:t xml:space="preserve">ou </w:t>
      </w:r>
      <w:r w:rsidRPr="000537BC">
        <w:rPr>
          <w:rFonts w:ascii="Times New Roman" w:eastAsia="Times New Roman" w:hAnsi="Times New Roman" w:cs="Times New Roman"/>
          <w:sz w:val="20"/>
          <w:szCs w:val="20"/>
          <w:lang w:val="en-US"/>
          <w:rPrChange w:id="185" w:author="Julius Fenn" w:date="2024-03-07T16:10:00Z">
            <w:rPr>
              <w:rFonts w:ascii="Times New Roman" w:eastAsia="Times New Roman" w:hAnsi="Times New Roman" w:cs="Times New Roman"/>
              <w:sz w:val="20"/>
              <w:szCs w:val="20"/>
              <w:highlight w:val="white"/>
              <w:lang w:val="en-US"/>
            </w:rPr>
          </w:rPrChange>
        </w:rPr>
        <w:t xml:space="preserve">should use the comment column (C) to explain why you are assigning a term to </w:t>
      </w:r>
      <w:r w:rsidR="00F10C28" w:rsidRPr="000537BC">
        <w:rPr>
          <w:rFonts w:ascii="Times New Roman" w:eastAsia="Times New Roman" w:hAnsi="Times New Roman" w:cs="Times New Roman"/>
          <w:sz w:val="20"/>
          <w:szCs w:val="20"/>
          <w:lang w:val="en-US"/>
          <w:rPrChange w:id="186" w:author="Julius Fenn" w:date="2024-03-07T16:10:00Z">
            <w:rPr>
              <w:rFonts w:ascii="Times New Roman" w:eastAsia="Times New Roman" w:hAnsi="Times New Roman" w:cs="Times New Roman"/>
              <w:sz w:val="20"/>
              <w:szCs w:val="20"/>
              <w:highlight w:val="white"/>
              <w:lang w:val="en-US"/>
            </w:rPr>
          </w:rPrChange>
        </w:rPr>
        <w:t>a</w:t>
      </w:r>
      <w:r w:rsidRPr="000537BC">
        <w:rPr>
          <w:rFonts w:ascii="Times New Roman" w:eastAsia="Times New Roman" w:hAnsi="Times New Roman" w:cs="Times New Roman"/>
          <w:sz w:val="20"/>
          <w:szCs w:val="20"/>
          <w:lang w:val="en-US"/>
          <w:rPrChange w:id="187" w:author="Julius Fenn" w:date="2024-03-07T16:10:00Z">
            <w:rPr>
              <w:rFonts w:ascii="Times New Roman" w:eastAsia="Times New Roman" w:hAnsi="Times New Roman" w:cs="Times New Roman"/>
              <w:sz w:val="20"/>
              <w:szCs w:val="20"/>
              <w:highlight w:val="white"/>
              <w:lang w:val="en-US"/>
            </w:rPr>
          </w:rPrChange>
        </w:rPr>
        <w:t xml:space="preserve"> “</w:t>
      </w:r>
      <w:r w:rsidR="00F10C28" w:rsidRPr="000537BC">
        <w:rPr>
          <w:rFonts w:ascii="Times New Roman" w:eastAsia="Times New Roman" w:hAnsi="Times New Roman" w:cs="Times New Roman"/>
          <w:sz w:val="20"/>
          <w:szCs w:val="20"/>
          <w:lang w:val="en-US"/>
          <w:rPrChange w:id="188" w:author="Julius Fenn" w:date="2024-03-07T16:10:00Z">
            <w:rPr>
              <w:rFonts w:ascii="Times New Roman" w:eastAsia="Times New Roman" w:hAnsi="Times New Roman" w:cs="Times New Roman"/>
              <w:sz w:val="20"/>
              <w:szCs w:val="20"/>
              <w:highlight w:val="white"/>
              <w:lang w:val="en-US"/>
            </w:rPr>
          </w:rPrChange>
        </w:rPr>
        <w:t>r</w:t>
      </w:r>
      <w:r w:rsidRPr="000537BC">
        <w:rPr>
          <w:rFonts w:ascii="Times New Roman" w:eastAsia="Times New Roman" w:hAnsi="Times New Roman" w:cs="Times New Roman"/>
          <w:sz w:val="20"/>
          <w:szCs w:val="20"/>
          <w:lang w:val="en-US"/>
          <w:rPrChange w:id="189" w:author="Julius Fenn" w:date="2024-03-07T16:10:00Z">
            <w:rPr>
              <w:rFonts w:ascii="Times New Roman" w:eastAsia="Times New Roman" w:hAnsi="Times New Roman" w:cs="Times New Roman"/>
              <w:sz w:val="20"/>
              <w:szCs w:val="20"/>
              <w:highlight w:val="white"/>
              <w:lang w:val="en-US"/>
            </w:rPr>
          </w:rPrChange>
        </w:rPr>
        <w:t xml:space="preserve">est </w:t>
      </w:r>
      <w:r w:rsidR="00F10C28" w:rsidRPr="000537BC">
        <w:rPr>
          <w:rFonts w:ascii="Times New Roman" w:eastAsia="Times New Roman" w:hAnsi="Times New Roman" w:cs="Times New Roman"/>
          <w:sz w:val="20"/>
          <w:szCs w:val="20"/>
          <w:lang w:val="en-US"/>
          <w:rPrChange w:id="190" w:author="Julius Fenn" w:date="2024-03-07T16:10:00Z">
            <w:rPr>
              <w:rFonts w:ascii="Times New Roman" w:eastAsia="Times New Roman" w:hAnsi="Times New Roman" w:cs="Times New Roman"/>
              <w:sz w:val="20"/>
              <w:szCs w:val="20"/>
              <w:highlight w:val="white"/>
              <w:lang w:val="en-US"/>
            </w:rPr>
          </w:rPrChange>
        </w:rPr>
        <w:t>c</w:t>
      </w:r>
      <w:r w:rsidRPr="000537BC">
        <w:rPr>
          <w:rFonts w:ascii="Times New Roman" w:eastAsia="Times New Roman" w:hAnsi="Times New Roman" w:cs="Times New Roman"/>
          <w:sz w:val="20"/>
          <w:szCs w:val="20"/>
          <w:lang w:val="en-US"/>
          <w:rPrChange w:id="191" w:author="Julius Fenn" w:date="2024-03-07T16:10:00Z">
            <w:rPr>
              <w:rFonts w:ascii="Times New Roman" w:eastAsia="Times New Roman" w:hAnsi="Times New Roman" w:cs="Times New Roman"/>
              <w:sz w:val="20"/>
              <w:szCs w:val="20"/>
              <w:highlight w:val="white"/>
              <w:lang w:val="en-US"/>
            </w:rPr>
          </w:rPrChange>
        </w:rPr>
        <w:t>ategory”</w:t>
      </w:r>
      <w:r w:rsidR="00706944" w:rsidRPr="000537BC">
        <w:rPr>
          <w:rFonts w:ascii="Times New Roman" w:eastAsia="Times New Roman" w:hAnsi="Times New Roman" w:cs="Times New Roman"/>
          <w:sz w:val="20"/>
          <w:szCs w:val="20"/>
          <w:lang w:val="en-US"/>
        </w:rPr>
        <w:t>.</w:t>
      </w:r>
    </w:p>
    <w:p w14:paraId="78D652FA" w14:textId="7A386592" w:rsidR="00145F5E" w:rsidRPr="000537BC" w:rsidRDefault="00145F5E">
      <w:pPr>
        <w:numPr>
          <w:ilvl w:val="0"/>
          <w:numId w:val="9"/>
        </w:numPr>
        <w:rPr>
          <w:rFonts w:ascii="Times New Roman" w:eastAsia="Times New Roman" w:hAnsi="Times New Roman" w:cs="Times New Roman"/>
          <w:sz w:val="20"/>
          <w:szCs w:val="20"/>
          <w:lang w:val="en-US"/>
          <w:rPrChange w:id="192" w:author="Julius Fenn" w:date="2024-03-07T16:10:00Z">
            <w:rPr>
              <w:rFonts w:ascii="Times New Roman" w:eastAsia="Times New Roman" w:hAnsi="Times New Roman" w:cs="Times New Roman"/>
              <w:sz w:val="20"/>
              <w:szCs w:val="20"/>
              <w:highlight w:val="yellow"/>
              <w:lang w:val="en-US"/>
            </w:rPr>
          </w:rPrChange>
        </w:rPr>
      </w:pPr>
      <w:r w:rsidRPr="000537BC">
        <w:rPr>
          <w:rFonts w:ascii="Times New Roman" w:eastAsia="Times New Roman" w:hAnsi="Times New Roman" w:cs="Times New Roman"/>
          <w:sz w:val="20"/>
          <w:szCs w:val="20"/>
          <w:lang w:val="en-US"/>
          <w:rPrChange w:id="193" w:author="Julius Fenn" w:date="2024-03-07T16:10:00Z">
            <w:rPr>
              <w:rFonts w:ascii="Times New Roman" w:eastAsia="Times New Roman" w:hAnsi="Times New Roman" w:cs="Times New Roman"/>
              <w:sz w:val="20"/>
              <w:szCs w:val="20"/>
              <w:highlight w:val="yellow"/>
              <w:lang w:val="en-US"/>
            </w:rPr>
          </w:rPrChange>
        </w:rPr>
        <w:t xml:space="preserve">In the end of the document, after the coding guidelines, you will find a </w:t>
      </w:r>
      <w:del w:id="194" w:author="Julius Fenn" w:date="2024-03-07T16:17:00Z">
        <w:r w:rsidRPr="000537BC" w:rsidDel="00065CCA">
          <w:rPr>
            <w:rFonts w:ascii="Times New Roman" w:eastAsia="Times New Roman" w:hAnsi="Times New Roman" w:cs="Times New Roman"/>
            <w:sz w:val="20"/>
            <w:szCs w:val="20"/>
            <w:lang w:val="en-US"/>
            <w:rPrChange w:id="195" w:author="Julius Fenn" w:date="2024-03-07T16:10:00Z">
              <w:rPr>
                <w:rFonts w:ascii="Times New Roman" w:eastAsia="Times New Roman" w:hAnsi="Times New Roman" w:cs="Times New Roman"/>
                <w:sz w:val="20"/>
                <w:szCs w:val="20"/>
                <w:highlight w:val="yellow"/>
                <w:lang w:val="en-US"/>
              </w:rPr>
            </w:rPrChange>
          </w:rPr>
          <w:delText xml:space="preserve">table </w:delText>
        </w:r>
      </w:del>
      <w:ins w:id="196" w:author="Julius Fenn" w:date="2024-03-07T16:17:00Z">
        <w:r w:rsidR="00065CCA">
          <w:rPr>
            <w:rFonts w:ascii="Times New Roman" w:eastAsia="Times New Roman" w:hAnsi="Times New Roman" w:cs="Times New Roman"/>
            <w:sz w:val="20"/>
            <w:szCs w:val="20"/>
            <w:lang w:val="en-US"/>
          </w:rPr>
          <w:t>graphic</w:t>
        </w:r>
        <w:r w:rsidR="00065CCA" w:rsidRPr="000537BC">
          <w:rPr>
            <w:rFonts w:ascii="Times New Roman" w:eastAsia="Times New Roman" w:hAnsi="Times New Roman" w:cs="Times New Roman"/>
            <w:sz w:val="20"/>
            <w:szCs w:val="20"/>
            <w:lang w:val="en-US"/>
            <w:rPrChange w:id="197" w:author="Julius Fenn" w:date="2024-03-07T16:10:00Z">
              <w:rPr>
                <w:rFonts w:ascii="Times New Roman" w:eastAsia="Times New Roman" w:hAnsi="Times New Roman" w:cs="Times New Roman"/>
                <w:sz w:val="20"/>
                <w:szCs w:val="20"/>
                <w:highlight w:val="yellow"/>
                <w:lang w:val="en-US"/>
              </w:rPr>
            </w:rPrChange>
          </w:rPr>
          <w:t xml:space="preserve"> </w:t>
        </w:r>
      </w:ins>
      <w:r w:rsidRPr="000537BC">
        <w:rPr>
          <w:rFonts w:ascii="Times New Roman" w:eastAsia="Times New Roman" w:hAnsi="Times New Roman" w:cs="Times New Roman"/>
          <w:sz w:val="20"/>
          <w:szCs w:val="20"/>
          <w:lang w:val="en-US"/>
          <w:rPrChange w:id="198" w:author="Julius Fenn" w:date="2024-03-07T16:10:00Z">
            <w:rPr>
              <w:rFonts w:ascii="Times New Roman" w:eastAsia="Times New Roman" w:hAnsi="Times New Roman" w:cs="Times New Roman"/>
              <w:sz w:val="20"/>
              <w:szCs w:val="20"/>
              <w:highlight w:val="yellow"/>
              <w:lang w:val="en-US"/>
            </w:rPr>
          </w:rPrChange>
        </w:rPr>
        <w:t xml:space="preserve">showing the complementary terms of the coding guidelines (such as safety vs. risk) as well </w:t>
      </w:r>
      <w:del w:id="199" w:author="Julius Fenn" w:date="2024-03-07T16:17:00Z">
        <w:r w:rsidRPr="000537BC" w:rsidDel="00065CCA">
          <w:rPr>
            <w:rFonts w:ascii="Times New Roman" w:eastAsia="Times New Roman" w:hAnsi="Times New Roman" w:cs="Times New Roman"/>
            <w:sz w:val="20"/>
            <w:szCs w:val="20"/>
            <w:lang w:val="en-US"/>
            <w:rPrChange w:id="200" w:author="Julius Fenn" w:date="2024-03-07T16:10:00Z">
              <w:rPr>
                <w:rFonts w:ascii="Times New Roman" w:eastAsia="Times New Roman" w:hAnsi="Times New Roman" w:cs="Times New Roman"/>
                <w:sz w:val="20"/>
                <w:szCs w:val="20"/>
                <w:highlight w:val="yellow"/>
                <w:lang w:val="en-US"/>
              </w:rPr>
            </w:rPrChange>
          </w:rPr>
          <w:delText>as possible connections</w:delText>
        </w:r>
      </w:del>
      <w:ins w:id="201" w:author="Julius Fenn" w:date="2024-03-07T16:17:00Z">
        <w:r w:rsidR="00065CCA">
          <w:rPr>
            <w:rFonts w:ascii="Times New Roman" w:eastAsia="Times New Roman" w:hAnsi="Times New Roman" w:cs="Times New Roman"/>
            <w:sz w:val="20"/>
            <w:szCs w:val="20"/>
            <w:lang w:val="en-US"/>
          </w:rPr>
          <w:t>the differentiation between the terms (coding rules)</w:t>
        </w:r>
      </w:ins>
      <w:del w:id="202" w:author="Julius Fenn" w:date="2024-03-07T16:18:00Z">
        <w:r w:rsidRPr="000537BC" w:rsidDel="00065CCA">
          <w:rPr>
            <w:rFonts w:ascii="Times New Roman" w:eastAsia="Times New Roman" w:hAnsi="Times New Roman" w:cs="Times New Roman"/>
            <w:sz w:val="20"/>
            <w:szCs w:val="20"/>
            <w:lang w:val="en-US"/>
            <w:rPrChange w:id="203" w:author="Julius Fenn" w:date="2024-03-07T16:10:00Z">
              <w:rPr>
                <w:rFonts w:ascii="Times New Roman" w:eastAsia="Times New Roman" w:hAnsi="Times New Roman" w:cs="Times New Roman"/>
                <w:sz w:val="20"/>
                <w:szCs w:val="20"/>
                <w:highlight w:val="yellow"/>
                <w:lang w:val="en-US"/>
              </w:rPr>
            </w:rPrChange>
          </w:rPr>
          <w:delText xml:space="preserve"> between the various concepts</w:delText>
        </w:r>
      </w:del>
      <w:r w:rsidRPr="000537BC">
        <w:rPr>
          <w:rFonts w:ascii="Times New Roman" w:eastAsia="Times New Roman" w:hAnsi="Times New Roman" w:cs="Times New Roman"/>
          <w:sz w:val="20"/>
          <w:szCs w:val="20"/>
          <w:lang w:val="en-US"/>
          <w:rPrChange w:id="204" w:author="Julius Fenn" w:date="2024-03-07T16:10:00Z">
            <w:rPr>
              <w:rFonts w:ascii="Times New Roman" w:eastAsia="Times New Roman" w:hAnsi="Times New Roman" w:cs="Times New Roman"/>
              <w:sz w:val="20"/>
              <w:szCs w:val="20"/>
              <w:highlight w:val="yellow"/>
              <w:lang w:val="en-US"/>
            </w:rPr>
          </w:rPrChange>
        </w:rPr>
        <w:t xml:space="preserve">. </w:t>
      </w:r>
      <w:del w:id="205" w:author="Julius Fenn" w:date="2024-03-07T16:18:00Z">
        <w:r w:rsidRPr="000537BC" w:rsidDel="00065CCA">
          <w:rPr>
            <w:rFonts w:ascii="Times New Roman" w:eastAsia="Times New Roman" w:hAnsi="Times New Roman" w:cs="Times New Roman"/>
            <w:sz w:val="20"/>
            <w:szCs w:val="20"/>
            <w:lang w:val="en-US"/>
            <w:rPrChange w:id="206" w:author="Julius Fenn" w:date="2024-03-07T16:10:00Z">
              <w:rPr>
                <w:rFonts w:ascii="Times New Roman" w:eastAsia="Times New Roman" w:hAnsi="Times New Roman" w:cs="Times New Roman"/>
                <w:sz w:val="20"/>
                <w:szCs w:val="20"/>
                <w:highlight w:val="yellow"/>
                <w:lang w:val="en-US"/>
              </w:rPr>
            </w:rPrChange>
          </w:rPr>
          <w:delText>The table can help you to visualize the connections between the codes.</w:delText>
        </w:r>
      </w:del>
    </w:p>
    <w:p w14:paraId="73D12224" w14:textId="609D794A" w:rsidR="008023B2" w:rsidRDefault="00EA607C" w:rsidP="00875C94">
      <w:pPr>
        <w:numPr>
          <w:ilvl w:val="0"/>
          <w:numId w:val="9"/>
        </w:numPr>
        <w:spacing w:after="240"/>
        <w:rPr>
          <w:ins w:id="207" w:author="Julius Fenn" w:date="2024-03-07T16:18:00Z"/>
          <w:rFonts w:ascii="Times New Roman" w:eastAsia="Times New Roman" w:hAnsi="Times New Roman" w:cs="Times New Roman"/>
          <w:sz w:val="20"/>
          <w:szCs w:val="20"/>
          <w:lang w:val="en-US"/>
        </w:rPr>
      </w:pPr>
      <w:r w:rsidRPr="000537BC">
        <w:rPr>
          <w:rFonts w:ascii="Times New Roman" w:eastAsia="Times New Roman" w:hAnsi="Times New Roman" w:cs="Times New Roman"/>
          <w:sz w:val="20"/>
          <w:szCs w:val="20"/>
          <w:lang w:val="en-US"/>
          <w:rPrChange w:id="208" w:author="Julius Fenn" w:date="2024-03-07T16:10:00Z">
            <w:rPr>
              <w:rFonts w:ascii="Times New Roman" w:eastAsia="Times New Roman" w:hAnsi="Times New Roman" w:cs="Times New Roman"/>
              <w:sz w:val="20"/>
              <w:szCs w:val="20"/>
              <w:highlight w:val="white"/>
              <w:lang w:val="en-US"/>
            </w:rPr>
          </w:rPrChange>
        </w:rPr>
        <w:t>You can write comments if you have assigned concepts to categories but have questions/uncertainties</w:t>
      </w:r>
      <w:r w:rsidR="00706944" w:rsidRPr="000537BC">
        <w:rPr>
          <w:rFonts w:ascii="Times New Roman" w:eastAsia="Times New Roman" w:hAnsi="Times New Roman" w:cs="Times New Roman"/>
          <w:sz w:val="20"/>
          <w:szCs w:val="20"/>
          <w:lang w:val="en-US"/>
          <w:rPrChange w:id="209" w:author="Julius Fenn" w:date="2024-03-07T16:10:00Z">
            <w:rPr>
              <w:rFonts w:ascii="Times New Roman" w:eastAsia="Times New Roman" w:hAnsi="Times New Roman" w:cs="Times New Roman"/>
              <w:sz w:val="20"/>
              <w:szCs w:val="20"/>
              <w:highlight w:val="white"/>
              <w:lang w:val="en-US"/>
            </w:rPr>
          </w:rPrChange>
        </w:rPr>
        <w:t>.</w:t>
      </w:r>
    </w:p>
    <w:p w14:paraId="1442F16A" w14:textId="148EA9A8" w:rsidR="00065CCA" w:rsidRPr="000537BC" w:rsidRDefault="00065CCA" w:rsidP="00875C94">
      <w:pPr>
        <w:numPr>
          <w:ilvl w:val="0"/>
          <w:numId w:val="9"/>
        </w:numPr>
        <w:spacing w:after="240"/>
        <w:rPr>
          <w:rFonts w:ascii="Times New Roman" w:eastAsia="Times New Roman" w:hAnsi="Times New Roman" w:cs="Times New Roman"/>
          <w:sz w:val="20"/>
          <w:szCs w:val="20"/>
          <w:lang w:val="en-US"/>
          <w:rPrChange w:id="210" w:author="Julius Fenn" w:date="2024-03-07T16:10:00Z">
            <w:rPr>
              <w:rFonts w:ascii="Times New Roman" w:eastAsia="Times New Roman" w:hAnsi="Times New Roman" w:cs="Times New Roman"/>
              <w:sz w:val="20"/>
              <w:szCs w:val="20"/>
              <w:highlight w:val="white"/>
              <w:lang w:val="en-US"/>
            </w:rPr>
          </w:rPrChange>
        </w:rPr>
      </w:pPr>
      <w:ins w:id="211" w:author="Julius Fenn" w:date="2024-03-07T16:18:00Z">
        <w:r>
          <w:rPr>
            <w:rFonts w:ascii="Times New Roman" w:eastAsia="Times New Roman" w:hAnsi="Times New Roman" w:cs="Times New Roman"/>
            <w:sz w:val="20"/>
            <w:szCs w:val="20"/>
            <w:lang w:val="en-US"/>
          </w:rPr>
          <w:t>Please assign every word to one (but only) one of the provided co</w:t>
        </w:r>
      </w:ins>
      <w:ins w:id="212" w:author="Julius Fenn" w:date="2024-03-07T16:19:00Z">
        <w:r>
          <w:rPr>
            <w:rFonts w:ascii="Times New Roman" w:eastAsia="Times New Roman" w:hAnsi="Times New Roman" w:cs="Times New Roman"/>
            <w:sz w:val="20"/>
            <w:szCs w:val="20"/>
            <w:lang w:val="en-US"/>
          </w:rPr>
          <w:t xml:space="preserve">des in </w:t>
        </w:r>
        <w:commentRangeStart w:id="213"/>
        <w:r>
          <w:rPr>
            <w:rFonts w:ascii="Times New Roman" w:eastAsia="Times New Roman" w:hAnsi="Times New Roman" w:cs="Times New Roman"/>
            <w:sz w:val="20"/>
            <w:szCs w:val="20"/>
            <w:lang w:val="en-US"/>
          </w:rPr>
          <w:t xml:space="preserve">the category </w:t>
        </w:r>
        <w:commentRangeEnd w:id="213"/>
        <w:r>
          <w:rPr>
            <w:rStyle w:val="Kommentarzeichen"/>
          </w:rPr>
          <w:commentReference w:id="213"/>
        </w:r>
        <w:r>
          <w:rPr>
            <w:rFonts w:ascii="Times New Roman" w:eastAsia="Times New Roman" w:hAnsi="Times New Roman" w:cs="Times New Roman"/>
            <w:sz w:val="20"/>
            <w:szCs w:val="20"/>
            <w:lang w:val="en-US"/>
          </w:rPr>
          <w:t>system.</w:t>
        </w:r>
      </w:ins>
    </w:p>
    <w:p w14:paraId="387CB2F5" w14:textId="77777777" w:rsidR="00875C94" w:rsidRPr="000537BC" w:rsidRDefault="00875C94" w:rsidP="00875C94">
      <w:pPr>
        <w:spacing w:after="240"/>
        <w:ind w:left="720"/>
        <w:rPr>
          <w:rFonts w:ascii="Times New Roman" w:eastAsia="Times New Roman" w:hAnsi="Times New Roman" w:cs="Times New Roman"/>
          <w:sz w:val="20"/>
          <w:szCs w:val="20"/>
          <w:lang w:val="en-US"/>
          <w:rPrChange w:id="214" w:author="Julius Fenn" w:date="2024-03-07T16:10:00Z">
            <w:rPr>
              <w:rFonts w:ascii="Times New Roman" w:eastAsia="Times New Roman" w:hAnsi="Times New Roman" w:cs="Times New Roman"/>
              <w:sz w:val="20"/>
              <w:szCs w:val="20"/>
              <w:highlight w:val="white"/>
              <w:lang w:val="en-US"/>
            </w:rPr>
          </w:rPrChange>
        </w:rPr>
      </w:pPr>
    </w:p>
    <w:p w14:paraId="3917A3B5" w14:textId="77777777" w:rsidR="008023B2" w:rsidRDefault="00EA607C">
      <w:pPr>
        <w:spacing w:before="240" w:after="240"/>
        <w:rPr>
          <w:rFonts w:ascii="Times New Roman" w:eastAsia="Times New Roman" w:hAnsi="Times New Roman" w:cs="Times New Roman"/>
          <w:b/>
          <w:color w:val="1155CC"/>
          <w:sz w:val="20"/>
          <w:szCs w:val="20"/>
          <w:u w:val="single"/>
          <w:lang w:val="en-US"/>
        </w:rPr>
      </w:pPr>
      <w:r w:rsidRPr="000537BC">
        <w:rPr>
          <w:rFonts w:ascii="Times New Roman" w:eastAsia="Times New Roman" w:hAnsi="Times New Roman" w:cs="Times New Roman"/>
          <w:sz w:val="20"/>
          <w:szCs w:val="20"/>
          <w:lang w:val="en-US"/>
        </w:rPr>
        <w:t xml:space="preserve">If you have any questions or something is unclear, please send me an E-Mail: </w:t>
      </w:r>
      <w:r w:rsidR="00164EB8" w:rsidRPr="000537BC">
        <w:fldChar w:fldCharType="begin"/>
      </w:r>
      <w:r w:rsidR="00164EB8" w:rsidRPr="000537BC">
        <w:rPr>
          <w:lang w:val="en-US"/>
          <w:rPrChange w:id="215" w:author="Julius Fenn" w:date="2024-03-07T16:10:00Z">
            <w:rPr>
              <w:lang w:val="en-US"/>
            </w:rPr>
          </w:rPrChange>
        </w:rPr>
        <w:instrText xml:space="preserve"> HYPERLINK "mailto:louisa.estadieu@philosophie.uni-freiburg.de" \h </w:instrText>
      </w:r>
      <w:r w:rsidR="00164EB8" w:rsidRPr="000537BC">
        <w:rPr>
          <w:rPrChange w:id="216" w:author="Julius Fenn" w:date="2024-03-07T16:10:00Z">
            <w:rPr/>
          </w:rPrChange>
        </w:rPr>
        <w:fldChar w:fldCharType="separate"/>
      </w:r>
      <w:r w:rsidRPr="000537BC">
        <w:rPr>
          <w:rFonts w:ascii="Times New Roman" w:eastAsia="Times New Roman" w:hAnsi="Times New Roman" w:cs="Times New Roman"/>
          <w:b/>
          <w:color w:val="1155CC"/>
          <w:sz w:val="20"/>
          <w:szCs w:val="20"/>
          <w:u w:val="single"/>
          <w:lang w:val="en-US"/>
        </w:rPr>
        <w:t>louisa.estadieu@philosophie.uni-freiburg.de</w:t>
      </w:r>
      <w:r w:rsidR="00164EB8" w:rsidRPr="000537BC">
        <w:rPr>
          <w:rFonts w:ascii="Times New Roman" w:eastAsia="Times New Roman" w:hAnsi="Times New Roman" w:cs="Times New Roman"/>
          <w:b/>
          <w:color w:val="1155CC"/>
          <w:sz w:val="20"/>
          <w:szCs w:val="20"/>
          <w:u w:val="single"/>
          <w:lang w:val="en-US"/>
        </w:rPr>
        <w:fldChar w:fldCharType="end"/>
      </w:r>
    </w:p>
    <w:p w14:paraId="356DF1AA" w14:textId="77777777" w:rsidR="00EB18CE" w:rsidRDefault="00EB18CE">
      <w:pPr>
        <w:spacing w:before="240" w:after="240"/>
        <w:rPr>
          <w:rFonts w:ascii="Times New Roman" w:eastAsia="Times New Roman" w:hAnsi="Times New Roman" w:cs="Times New Roman"/>
          <w:b/>
          <w:color w:val="1155CC"/>
          <w:sz w:val="20"/>
          <w:szCs w:val="20"/>
          <w:u w:val="single"/>
          <w:lang w:val="en-US"/>
        </w:rPr>
      </w:pPr>
    </w:p>
    <w:p w14:paraId="5AF02E7E" w14:textId="77777777" w:rsidR="008023B2" w:rsidRPr="00E55AB9" w:rsidRDefault="008023B2">
      <w:pPr>
        <w:spacing w:before="240" w:after="240"/>
        <w:rPr>
          <w:rFonts w:ascii="Times New Roman" w:eastAsia="Times New Roman" w:hAnsi="Times New Roman" w:cs="Times New Roman"/>
          <w:b/>
          <w:i/>
          <w:sz w:val="20"/>
          <w:szCs w:val="20"/>
          <w:lang w:val="en-US"/>
        </w:rPr>
      </w:pPr>
    </w:p>
    <w:p w14:paraId="4B348C83" w14:textId="77777777" w:rsidR="008023B2" w:rsidRPr="00E55AB9" w:rsidRDefault="008023B2">
      <w:pPr>
        <w:spacing w:before="240" w:after="240"/>
        <w:rPr>
          <w:rFonts w:ascii="Times New Roman" w:eastAsia="Times New Roman" w:hAnsi="Times New Roman" w:cs="Times New Roman"/>
          <w:b/>
          <w:i/>
          <w:sz w:val="20"/>
          <w:szCs w:val="20"/>
          <w:lang w:val="en-US"/>
        </w:rPr>
      </w:pPr>
    </w:p>
    <w:p w14:paraId="39FF5748" w14:textId="77777777" w:rsidR="008023B2" w:rsidRPr="00E55AB9" w:rsidRDefault="008023B2">
      <w:pPr>
        <w:spacing w:before="240" w:after="240"/>
        <w:rPr>
          <w:rFonts w:ascii="Times New Roman" w:eastAsia="Times New Roman" w:hAnsi="Times New Roman" w:cs="Times New Roman"/>
          <w:b/>
          <w:i/>
          <w:sz w:val="20"/>
          <w:szCs w:val="20"/>
          <w:lang w:val="en-US"/>
        </w:rPr>
      </w:pPr>
    </w:p>
    <w:p w14:paraId="13C428E5" w14:textId="77777777" w:rsidR="008023B2" w:rsidRPr="00E55AB9" w:rsidRDefault="008023B2">
      <w:pPr>
        <w:spacing w:before="240" w:after="240"/>
        <w:rPr>
          <w:rFonts w:ascii="Times New Roman" w:eastAsia="Times New Roman" w:hAnsi="Times New Roman" w:cs="Times New Roman"/>
          <w:b/>
          <w:i/>
          <w:sz w:val="20"/>
          <w:szCs w:val="20"/>
          <w:lang w:val="en-US"/>
        </w:rPr>
      </w:pPr>
    </w:p>
    <w:p w14:paraId="67619475" w14:textId="77777777" w:rsidR="008023B2" w:rsidRPr="00E55AB9" w:rsidRDefault="008023B2">
      <w:pPr>
        <w:spacing w:before="240" w:after="240"/>
        <w:rPr>
          <w:rFonts w:ascii="Times New Roman" w:eastAsia="Times New Roman" w:hAnsi="Times New Roman" w:cs="Times New Roman"/>
          <w:b/>
          <w:i/>
          <w:sz w:val="20"/>
          <w:szCs w:val="20"/>
          <w:lang w:val="en-US"/>
        </w:rPr>
      </w:pPr>
    </w:p>
    <w:p w14:paraId="25894058" w14:textId="77777777" w:rsidR="008023B2" w:rsidRPr="00E55AB9" w:rsidRDefault="008023B2">
      <w:pPr>
        <w:spacing w:before="240" w:after="240"/>
        <w:rPr>
          <w:rFonts w:ascii="Times New Roman" w:eastAsia="Times New Roman" w:hAnsi="Times New Roman" w:cs="Times New Roman"/>
          <w:b/>
          <w:i/>
          <w:sz w:val="20"/>
          <w:szCs w:val="20"/>
          <w:lang w:val="en-US"/>
        </w:rPr>
      </w:pPr>
    </w:p>
    <w:p w14:paraId="1D7642C4" w14:textId="77777777" w:rsidR="008023B2" w:rsidRPr="00E55AB9" w:rsidRDefault="008023B2">
      <w:pPr>
        <w:spacing w:before="240" w:after="240"/>
        <w:rPr>
          <w:rFonts w:ascii="Times New Roman" w:eastAsia="Times New Roman" w:hAnsi="Times New Roman" w:cs="Times New Roman"/>
          <w:b/>
          <w:i/>
          <w:sz w:val="20"/>
          <w:szCs w:val="20"/>
          <w:lang w:val="en-US"/>
        </w:rPr>
      </w:pPr>
    </w:p>
    <w:p w14:paraId="5CEC2807" w14:textId="77777777" w:rsidR="008023B2" w:rsidRPr="00E55AB9" w:rsidRDefault="008023B2">
      <w:pPr>
        <w:spacing w:before="240" w:after="240"/>
        <w:rPr>
          <w:rFonts w:ascii="Times New Roman" w:eastAsia="Times New Roman" w:hAnsi="Times New Roman" w:cs="Times New Roman"/>
          <w:b/>
          <w:i/>
          <w:sz w:val="20"/>
          <w:szCs w:val="20"/>
          <w:lang w:val="en-US"/>
        </w:rPr>
      </w:pPr>
    </w:p>
    <w:p w14:paraId="6AC871AD" w14:textId="77777777" w:rsidR="008023B2" w:rsidRPr="00E55AB9" w:rsidRDefault="008023B2">
      <w:pPr>
        <w:spacing w:before="240" w:after="240"/>
        <w:rPr>
          <w:rFonts w:ascii="Times New Roman" w:eastAsia="Times New Roman" w:hAnsi="Times New Roman" w:cs="Times New Roman"/>
          <w:b/>
          <w:i/>
          <w:sz w:val="20"/>
          <w:szCs w:val="20"/>
          <w:lang w:val="en-US"/>
        </w:rPr>
      </w:pPr>
    </w:p>
    <w:p w14:paraId="26BDF196" w14:textId="77777777" w:rsidR="008023B2" w:rsidRPr="00E55AB9" w:rsidRDefault="008023B2">
      <w:pPr>
        <w:spacing w:before="240" w:after="240"/>
        <w:rPr>
          <w:rFonts w:ascii="Times New Roman" w:eastAsia="Times New Roman" w:hAnsi="Times New Roman" w:cs="Times New Roman"/>
          <w:b/>
          <w:i/>
          <w:sz w:val="20"/>
          <w:szCs w:val="20"/>
          <w:lang w:val="en-US"/>
        </w:rPr>
      </w:pPr>
    </w:p>
    <w:p w14:paraId="5FE9C502" w14:textId="77777777" w:rsidR="008023B2" w:rsidRPr="00E55AB9" w:rsidRDefault="008023B2">
      <w:pPr>
        <w:spacing w:before="240" w:after="240"/>
        <w:rPr>
          <w:rFonts w:ascii="Times New Roman" w:eastAsia="Times New Roman" w:hAnsi="Times New Roman" w:cs="Times New Roman"/>
          <w:b/>
          <w:i/>
          <w:sz w:val="20"/>
          <w:szCs w:val="20"/>
          <w:lang w:val="en-US"/>
        </w:rPr>
      </w:pPr>
    </w:p>
    <w:p w14:paraId="2637BC70" w14:textId="77777777" w:rsidR="008023B2" w:rsidRPr="00E55AB9" w:rsidRDefault="008023B2">
      <w:pPr>
        <w:spacing w:before="240" w:after="240"/>
        <w:rPr>
          <w:rFonts w:ascii="Times New Roman" w:eastAsia="Times New Roman" w:hAnsi="Times New Roman" w:cs="Times New Roman"/>
          <w:b/>
          <w:i/>
          <w:sz w:val="20"/>
          <w:szCs w:val="20"/>
          <w:lang w:val="en-US"/>
        </w:rPr>
      </w:pPr>
    </w:p>
    <w:p w14:paraId="3EA2E34D" w14:textId="50055661" w:rsidR="008023B2" w:rsidRPr="00E55AB9" w:rsidRDefault="008023B2">
      <w:pPr>
        <w:spacing w:before="240" w:after="240"/>
        <w:rPr>
          <w:rFonts w:ascii="Times New Roman" w:eastAsia="Times New Roman" w:hAnsi="Times New Roman" w:cs="Times New Roman"/>
          <w:b/>
          <w:sz w:val="24"/>
          <w:szCs w:val="24"/>
          <w:lang w:val="en-US"/>
        </w:rPr>
      </w:pPr>
    </w:p>
    <w:p w14:paraId="3B36D50F" w14:textId="5D51F884" w:rsidR="004714C1" w:rsidRPr="00F9499A" w:rsidRDefault="00EA607C" w:rsidP="00F9499A">
      <w:pPr>
        <w:spacing w:before="240" w:after="240"/>
        <w:rPr>
          <w:rFonts w:ascii="Times New Roman" w:eastAsia="Times New Roman" w:hAnsi="Times New Roman" w:cs="Times New Roman"/>
          <w:b/>
          <w:sz w:val="24"/>
          <w:szCs w:val="24"/>
          <w:lang w:val="en-US"/>
        </w:rPr>
      </w:pPr>
      <w:r w:rsidRPr="00E55AB9">
        <w:rPr>
          <w:rFonts w:ascii="Times New Roman" w:eastAsia="Times New Roman" w:hAnsi="Times New Roman" w:cs="Times New Roman"/>
          <w:b/>
          <w:sz w:val="24"/>
          <w:szCs w:val="24"/>
          <w:lang w:val="en-US"/>
        </w:rPr>
        <w:t>Coding Guidelines for Assessing Risks and Benefits of (Soft) Robots</w:t>
      </w:r>
    </w:p>
    <w:tbl>
      <w:tblPr>
        <w:tblpPr w:leftFromText="141" w:rightFromText="141" w:vertAnchor="text" w:horzAnchor="margin" w:tblpXSpec="center" w:tblpY="39"/>
        <w:tblOverlap w:val="never"/>
        <w:tblW w:w="11322" w:type="dxa"/>
        <w:tblBorders>
          <w:top w:val="nil"/>
          <w:left w:val="nil"/>
          <w:bottom w:val="nil"/>
          <w:right w:val="nil"/>
          <w:insideH w:val="nil"/>
          <w:insideV w:val="nil"/>
        </w:tblBorders>
        <w:tblLayout w:type="fixed"/>
        <w:tblLook w:val="0600" w:firstRow="0" w:lastRow="0" w:firstColumn="0" w:lastColumn="0" w:noHBand="1" w:noVBand="1"/>
      </w:tblPr>
      <w:tblGrid>
        <w:gridCol w:w="983"/>
        <w:gridCol w:w="1559"/>
        <w:gridCol w:w="2693"/>
        <w:gridCol w:w="2693"/>
        <w:gridCol w:w="3394"/>
      </w:tblGrid>
      <w:tr w:rsidR="004714C1" w:rsidRPr="00E14F24" w14:paraId="542EAD05" w14:textId="77777777" w:rsidTr="003B50C2">
        <w:trPr>
          <w:trHeight w:val="810"/>
        </w:trPr>
        <w:tc>
          <w:tcPr>
            <w:tcW w:w="983" w:type="dxa"/>
            <w:tcBorders>
              <w:top w:val="single" w:sz="8" w:space="0" w:color="000000"/>
              <w:left w:val="single" w:sz="8" w:space="0" w:color="000000"/>
              <w:bottom w:val="single" w:sz="4" w:space="0" w:color="auto"/>
              <w:right w:val="single" w:sz="8" w:space="0" w:color="000000"/>
            </w:tcBorders>
          </w:tcPr>
          <w:p w14:paraId="41986442" w14:textId="77777777" w:rsidR="004714C1" w:rsidRPr="00E14F24" w:rsidRDefault="004714C1" w:rsidP="003B50C2">
            <w:pPr>
              <w:spacing w:after="160" w:line="278" w:lineRule="auto"/>
              <w:rPr>
                <w:rFonts w:ascii="Times New Roman" w:hAnsi="Times New Roman" w:cs="Times New Roman"/>
                <w:b/>
                <w:lang w:val="en-US"/>
              </w:rPr>
            </w:pPr>
            <w:r w:rsidRPr="00E14F24">
              <w:rPr>
                <w:rFonts w:ascii="Times New Roman" w:hAnsi="Times New Roman" w:cs="Times New Roman"/>
                <w:b/>
                <w:lang w:val="en-US"/>
              </w:rPr>
              <w:t>Code</w:t>
            </w:r>
          </w:p>
        </w:tc>
        <w:tc>
          <w:tcPr>
            <w:tcW w:w="1559" w:type="dxa"/>
            <w:tcBorders>
              <w:top w:val="single" w:sz="8" w:space="0" w:color="000000"/>
              <w:left w:val="single" w:sz="8" w:space="0" w:color="000000"/>
              <w:bottom w:val="single" w:sz="4" w:space="0" w:color="auto"/>
              <w:right w:val="single" w:sz="8" w:space="0" w:color="000000"/>
            </w:tcBorders>
            <w:tcMar>
              <w:top w:w="0" w:type="dxa"/>
              <w:left w:w="100" w:type="dxa"/>
              <w:bottom w:w="0" w:type="dxa"/>
              <w:right w:w="100" w:type="dxa"/>
            </w:tcMar>
          </w:tcPr>
          <w:p w14:paraId="0E4B2094" w14:textId="77777777" w:rsidR="004714C1" w:rsidRPr="00E14F24" w:rsidRDefault="004714C1" w:rsidP="003B50C2">
            <w:pPr>
              <w:spacing w:after="160" w:line="278" w:lineRule="auto"/>
              <w:rPr>
                <w:rFonts w:ascii="Times New Roman" w:hAnsi="Times New Roman" w:cs="Times New Roman"/>
                <w:b/>
              </w:rPr>
            </w:pPr>
            <w:proofErr w:type="spellStart"/>
            <w:r w:rsidRPr="00E14F24">
              <w:rPr>
                <w:rFonts w:ascii="Times New Roman" w:hAnsi="Times New Roman" w:cs="Times New Roman"/>
                <w:b/>
              </w:rPr>
              <w:t>Category</w:t>
            </w:r>
            <w:proofErr w:type="spellEnd"/>
          </w:p>
        </w:tc>
        <w:tc>
          <w:tcPr>
            <w:tcW w:w="2693" w:type="dxa"/>
            <w:tcBorders>
              <w:top w:val="single" w:sz="8" w:space="0" w:color="000000"/>
              <w:bottom w:val="single" w:sz="4" w:space="0" w:color="auto"/>
              <w:right w:val="single" w:sz="8" w:space="0" w:color="000000"/>
            </w:tcBorders>
            <w:tcMar>
              <w:top w:w="0" w:type="dxa"/>
              <w:left w:w="100" w:type="dxa"/>
              <w:bottom w:w="0" w:type="dxa"/>
              <w:right w:w="100" w:type="dxa"/>
            </w:tcMar>
          </w:tcPr>
          <w:p w14:paraId="732D971E" w14:textId="77777777" w:rsidR="004714C1" w:rsidRPr="00E14F24" w:rsidRDefault="004714C1" w:rsidP="003B50C2">
            <w:pPr>
              <w:spacing w:after="160" w:line="278" w:lineRule="auto"/>
              <w:rPr>
                <w:rFonts w:ascii="Times New Roman" w:hAnsi="Times New Roman" w:cs="Times New Roman"/>
                <w:b/>
              </w:rPr>
            </w:pPr>
            <w:r w:rsidRPr="00E14F24">
              <w:rPr>
                <w:rFonts w:ascii="Times New Roman" w:hAnsi="Times New Roman" w:cs="Times New Roman"/>
                <w:b/>
              </w:rPr>
              <w:t xml:space="preserve">Definition </w:t>
            </w:r>
          </w:p>
        </w:tc>
        <w:tc>
          <w:tcPr>
            <w:tcW w:w="2693" w:type="dxa"/>
            <w:tcBorders>
              <w:top w:val="single" w:sz="8" w:space="0" w:color="000000"/>
              <w:bottom w:val="single" w:sz="4" w:space="0" w:color="auto"/>
              <w:right w:val="single" w:sz="8" w:space="0" w:color="000000"/>
            </w:tcBorders>
            <w:tcMar>
              <w:top w:w="0" w:type="dxa"/>
              <w:left w:w="100" w:type="dxa"/>
              <w:bottom w:w="0" w:type="dxa"/>
              <w:right w:w="100" w:type="dxa"/>
            </w:tcMar>
          </w:tcPr>
          <w:p w14:paraId="370B536F" w14:textId="77777777" w:rsidR="004714C1" w:rsidRPr="00E14F24" w:rsidRDefault="004714C1" w:rsidP="003B50C2">
            <w:pPr>
              <w:spacing w:after="160" w:line="278" w:lineRule="auto"/>
              <w:rPr>
                <w:rFonts w:ascii="Times New Roman" w:hAnsi="Times New Roman" w:cs="Times New Roman"/>
                <w:b/>
              </w:rPr>
            </w:pPr>
            <w:r w:rsidRPr="00E14F24">
              <w:rPr>
                <w:rFonts w:ascii="Times New Roman" w:hAnsi="Times New Roman" w:cs="Times New Roman"/>
                <w:b/>
              </w:rPr>
              <w:t>Coding Rules</w:t>
            </w:r>
          </w:p>
        </w:tc>
        <w:tc>
          <w:tcPr>
            <w:tcW w:w="3394" w:type="dxa"/>
            <w:tcBorders>
              <w:top w:val="single" w:sz="4" w:space="0" w:color="auto"/>
              <w:bottom w:val="single" w:sz="4" w:space="0" w:color="auto"/>
              <w:right w:val="single" w:sz="4" w:space="0" w:color="auto"/>
            </w:tcBorders>
            <w:shd w:val="clear" w:color="auto" w:fill="auto"/>
          </w:tcPr>
          <w:p w14:paraId="488C94A1" w14:textId="77777777" w:rsidR="004714C1" w:rsidRPr="00E14F24" w:rsidRDefault="004714C1" w:rsidP="003B50C2">
            <w:pPr>
              <w:spacing w:after="160" w:line="278" w:lineRule="auto"/>
              <w:rPr>
                <w:rFonts w:ascii="Times New Roman" w:hAnsi="Times New Roman" w:cs="Times New Roman"/>
                <w:b/>
                <w:bCs/>
              </w:rPr>
            </w:pPr>
            <w:r w:rsidRPr="00E14F24">
              <w:rPr>
                <w:rFonts w:ascii="Times New Roman" w:hAnsi="Times New Roman" w:cs="Times New Roman"/>
                <w:b/>
                <w:bCs/>
              </w:rPr>
              <w:t>Anker</w:t>
            </w:r>
          </w:p>
        </w:tc>
      </w:tr>
      <w:tr w:rsidR="004714C1" w:rsidRPr="00E14F24" w14:paraId="6E2CB4B1" w14:textId="77777777" w:rsidTr="003B50C2">
        <w:trPr>
          <w:trHeight w:val="3195"/>
        </w:trPr>
        <w:tc>
          <w:tcPr>
            <w:tcW w:w="983" w:type="dxa"/>
            <w:tcBorders>
              <w:left w:val="single" w:sz="8" w:space="0" w:color="000000"/>
              <w:bottom w:val="single" w:sz="8" w:space="0" w:color="000000"/>
              <w:right w:val="single" w:sz="8" w:space="0" w:color="000000"/>
            </w:tcBorders>
          </w:tcPr>
          <w:p w14:paraId="1DB06C10"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SA</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142E7416" w14:textId="2184D8A3" w:rsidR="004714C1" w:rsidRPr="00E14F24" w:rsidRDefault="00957ADE" w:rsidP="003B50C2">
            <w:pPr>
              <w:spacing w:after="160" w:line="278" w:lineRule="auto"/>
              <w:rPr>
                <w:rFonts w:ascii="Times New Roman" w:hAnsi="Times New Roman" w:cs="Times New Roman"/>
              </w:rPr>
            </w:pPr>
            <w:proofErr w:type="spellStart"/>
            <w:r>
              <w:rPr>
                <w:rFonts w:ascii="Times New Roman" w:hAnsi="Times New Roman" w:cs="Times New Roman"/>
              </w:rPr>
              <w:t>s</w:t>
            </w:r>
            <w:r w:rsidR="004714C1" w:rsidRPr="00E14F24">
              <w:rPr>
                <w:rFonts w:ascii="Times New Roman" w:hAnsi="Times New Roman" w:cs="Times New Roman"/>
              </w:rPr>
              <w:t>afety</w:t>
            </w:r>
            <w:proofErr w:type="spellEnd"/>
            <w:r w:rsidR="004714C1" w:rsidRPr="00E14F24">
              <w:rPr>
                <w:rFonts w:ascii="Times New Roman" w:hAnsi="Times New Roman" w:cs="Times New Roman"/>
              </w:rPr>
              <w:t xml:space="preserve"> </w:t>
            </w:r>
          </w:p>
          <w:p w14:paraId="55283467"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026F270B"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7D397961"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20F27AC6"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115CC3FE"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693" w:type="dxa"/>
            <w:tcBorders>
              <w:bottom w:val="single" w:sz="8" w:space="0" w:color="000000"/>
              <w:right w:val="single" w:sz="8" w:space="0" w:color="000000"/>
            </w:tcBorders>
            <w:tcMar>
              <w:top w:w="0" w:type="dxa"/>
              <w:left w:w="100" w:type="dxa"/>
              <w:bottom w:w="0" w:type="dxa"/>
              <w:right w:w="100" w:type="dxa"/>
            </w:tcMar>
          </w:tcPr>
          <w:p w14:paraId="2ED79462" w14:textId="77777777" w:rsidR="004714C1" w:rsidRPr="00E14F24" w:rsidRDefault="004714C1" w:rsidP="007B6389">
            <w:pPr>
              <w:spacing w:line="278" w:lineRule="auto"/>
              <w:rPr>
                <w:rFonts w:ascii="Times New Roman" w:hAnsi="Times New Roman" w:cs="Times New Roman"/>
                <w:lang w:val="en-US"/>
              </w:rPr>
            </w:pPr>
            <w:r w:rsidRPr="00E14F24">
              <w:rPr>
                <w:rFonts w:ascii="Times New Roman" w:hAnsi="Times New Roman" w:cs="Times New Roman"/>
                <w:lang w:val="en-US"/>
              </w:rPr>
              <w:t xml:space="preserve">The belief that the robot is </w:t>
            </w:r>
          </w:p>
          <w:p w14:paraId="1F64346B" w14:textId="77777777" w:rsidR="004714C1" w:rsidRPr="00E14F24" w:rsidRDefault="004714C1" w:rsidP="007B6389">
            <w:pPr>
              <w:numPr>
                <w:ilvl w:val="0"/>
                <w:numId w:val="7"/>
              </w:numPr>
              <w:spacing w:line="278" w:lineRule="auto"/>
              <w:rPr>
                <w:rFonts w:ascii="Times New Roman" w:hAnsi="Times New Roman" w:cs="Times New Roman"/>
              </w:rPr>
            </w:pPr>
            <w:proofErr w:type="spellStart"/>
            <w:r w:rsidRPr="00E14F24">
              <w:rPr>
                <w:rFonts w:ascii="Times New Roman" w:hAnsi="Times New Roman" w:cs="Times New Roman"/>
              </w:rPr>
              <w:t>operating</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safely</w:t>
            </w:r>
            <w:proofErr w:type="spellEnd"/>
            <w:r w:rsidRPr="00E14F24">
              <w:rPr>
                <w:rFonts w:ascii="Times New Roman" w:hAnsi="Times New Roman" w:cs="Times New Roman"/>
              </w:rPr>
              <w:t xml:space="preserve"> </w:t>
            </w:r>
          </w:p>
          <w:p w14:paraId="623BA4EA" w14:textId="77777777" w:rsidR="004714C1" w:rsidRPr="00E14F24" w:rsidRDefault="004714C1" w:rsidP="007B6389">
            <w:pPr>
              <w:numPr>
                <w:ilvl w:val="0"/>
                <w:numId w:val="7"/>
              </w:numPr>
              <w:spacing w:line="278" w:lineRule="auto"/>
              <w:rPr>
                <w:rFonts w:ascii="Times New Roman" w:hAnsi="Times New Roman" w:cs="Times New Roman"/>
                <w:lang w:val="en-US"/>
              </w:rPr>
            </w:pPr>
            <w:r w:rsidRPr="00E14F24">
              <w:rPr>
                <w:rFonts w:ascii="Times New Roman" w:hAnsi="Times New Roman" w:cs="Times New Roman"/>
                <w:lang w:val="en-US"/>
              </w:rPr>
              <w:t>performing tasks without posing risks and/or harm to humans</w:t>
            </w:r>
          </w:p>
          <w:p w14:paraId="22356316" w14:textId="3B7AE458" w:rsidR="004714C1" w:rsidRPr="007B6389" w:rsidRDefault="004714C1" w:rsidP="007B6389">
            <w:pPr>
              <w:numPr>
                <w:ilvl w:val="0"/>
                <w:numId w:val="7"/>
              </w:numPr>
              <w:spacing w:line="278" w:lineRule="auto"/>
              <w:rPr>
                <w:rFonts w:ascii="Times New Roman" w:hAnsi="Times New Roman" w:cs="Times New Roman"/>
                <w:lang w:val="en-US"/>
              </w:rPr>
            </w:pPr>
            <w:r w:rsidRPr="00E14F24">
              <w:rPr>
                <w:rFonts w:ascii="Times New Roman" w:hAnsi="Times New Roman" w:cs="Times New Roman"/>
                <w:lang w:val="en-US"/>
              </w:rPr>
              <w:t>performing tasks even safer than humans</w:t>
            </w:r>
          </w:p>
        </w:tc>
        <w:tc>
          <w:tcPr>
            <w:tcW w:w="2693" w:type="dxa"/>
            <w:tcBorders>
              <w:bottom w:val="single" w:sz="8" w:space="0" w:color="000000"/>
              <w:right w:val="single" w:sz="8" w:space="0" w:color="000000"/>
            </w:tcBorders>
            <w:tcMar>
              <w:top w:w="0" w:type="dxa"/>
              <w:left w:w="100" w:type="dxa"/>
              <w:bottom w:w="0" w:type="dxa"/>
              <w:right w:w="100" w:type="dxa"/>
            </w:tcMar>
          </w:tcPr>
          <w:p w14:paraId="752701B4"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“Trust” this concept primarily concerned with </w:t>
            </w:r>
            <w:r w:rsidRPr="00E14F24">
              <w:rPr>
                <w:rFonts w:ascii="Times New Roman" w:hAnsi="Times New Roman" w:cs="Times New Roman"/>
                <w:u w:val="single"/>
                <w:lang w:val="en-US"/>
              </w:rPr>
              <w:t>operational safety</w:t>
            </w:r>
            <w:r w:rsidRPr="00E14F24">
              <w:rPr>
                <w:rFonts w:ascii="Times New Roman" w:hAnsi="Times New Roman" w:cs="Times New Roman"/>
                <w:lang w:val="en-US"/>
              </w:rPr>
              <w:t xml:space="preserve"> rather than overall reliability and integrity of the robot</w:t>
            </w:r>
          </w:p>
        </w:tc>
        <w:tc>
          <w:tcPr>
            <w:tcW w:w="3394" w:type="dxa"/>
            <w:tcBorders>
              <w:top w:val="single" w:sz="4" w:space="0" w:color="auto"/>
              <w:bottom w:val="single" w:sz="4" w:space="0" w:color="auto"/>
              <w:right w:val="single" w:sz="4" w:space="0" w:color="auto"/>
            </w:tcBorders>
            <w:shd w:val="clear" w:color="auto" w:fill="auto"/>
          </w:tcPr>
          <w:p w14:paraId="747957DD"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“Genauigkeit der Ausführung”; “Sicherer für Menschen”; “Präzise und Effizienz”; “Verletzungsrisiko gemindert”; “Schnelles Handeln”</w:t>
            </w:r>
          </w:p>
        </w:tc>
      </w:tr>
      <w:tr w:rsidR="004714C1" w:rsidRPr="00E14F24" w14:paraId="4BFC9CE5" w14:textId="77777777" w:rsidTr="003B50C2">
        <w:trPr>
          <w:trHeight w:val="2880"/>
        </w:trPr>
        <w:tc>
          <w:tcPr>
            <w:tcW w:w="983" w:type="dxa"/>
            <w:tcBorders>
              <w:left w:val="single" w:sz="8" w:space="0" w:color="000000"/>
              <w:bottom w:val="single" w:sz="8" w:space="0" w:color="000000"/>
              <w:right w:val="single" w:sz="8" w:space="0" w:color="000000"/>
            </w:tcBorders>
          </w:tcPr>
          <w:p w14:paraId="441CCA6F"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R</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1F8EDFF7" w14:textId="072F4FB8" w:rsidR="004714C1" w:rsidRPr="00E14F24" w:rsidRDefault="00957ADE" w:rsidP="003B50C2">
            <w:pPr>
              <w:spacing w:after="160" w:line="278" w:lineRule="auto"/>
              <w:rPr>
                <w:rFonts w:ascii="Times New Roman" w:hAnsi="Times New Roman" w:cs="Times New Roman"/>
              </w:rPr>
            </w:pPr>
            <w:proofErr w:type="spellStart"/>
            <w:r>
              <w:rPr>
                <w:rFonts w:ascii="Times New Roman" w:hAnsi="Times New Roman" w:cs="Times New Roman"/>
              </w:rPr>
              <w:t>r</w:t>
            </w:r>
            <w:r w:rsidR="004714C1" w:rsidRPr="00E14F24">
              <w:rPr>
                <w:rFonts w:ascii="Times New Roman" w:hAnsi="Times New Roman" w:cs="Times New Roman"/>
              </w:rPr>
              <w:t>isk</w:t>
            </w:r>
            <w:proofErr w:type="spellEnd"/>
            <w:r w:rsidR="004714C1" w:rsidRPr="00E14F24">
              <w:rPr>
                <w:rFonts w:ascii="Times New Roman" w:hAnsi="Times New Roman" w:cs="Times New Roman"/>
              </w:rPr>
              <w:t xml:space="preserve">           </w:t>
            </w:r>
          </w:p>
        </w:tc>
        <w:tc>
          <w:tcPr>
            <w:tcW w:w="2693" w:type="dxa"/>
            <w:tcBorders>
              <w:bottom w:val="single" w:sz="8" w:space="0" w:color="000000"/>
              <w:right w:val="single" w:sz="8" w:space="0" w:color="000000"/>
            </w:tcBorders>
            <w:tcMar>
              <w:top w:w="0" w:type="dxa"/>
              <w:left w:w="100" w:type="dxa"/>
              <w:bottom w:w="0" w:type="dxa"/>
              <w:right w:w="100" w:type="dxa"/>
            </w:tcMar>
          </w:tcPr>
          <w:p w14:paraId="4732BFD3" w14:textId="77777777" w:rsidR="004714C1" w:rsidRPr="00E14F24" w:rsidRDefault="004714C1" w:rsidP="007B6389">
            <w:pPr>
              <w:spacing w:line="278" w:lineRule="auto"/>
              <w:rPr>
                <w:rFonts w:ascii="Times New Roman" w:hAnsi="Times New Roman" w:cs="Times New Roman"/>
                <w:lang w:val="en-US"/>
              </w:rPr>
            </w:pPr>
            <w:r w:rsidRPr="00E14F24">
              <w:rPr>
                <w:rFonts w:ascii="Times New Roman" w:hAnsi="Times New Roman" w:cs="Times New Roman"/>
                <w:lang w:val="en-US"/>
              </w:rPr>
              <w:t xml:space="preserve">The belief that the robot is </w:t>
            </w:r>
          </w:p>
          <w:p w14:paraId="00F5EB3B" w14:textId="77777777" w:rsidR="004714C1" w:rsidRPr="00E14F24" w:rsidRDefault="004714C1" w:rsidP="007B6389">
            <w:pPr>
              <w:numPr>
                <w:ilvl w:val="0"/>
                <w:numId w:val="12"/>
              </w:numPr>
              <w:spacing w:line="278" w:lineRule="auto"/>
              <w:rPr>
                <w:rFonts w:ascii="Times New Roman" w:hAnsi="Times New Roman" w:cs="Times New Roman"/>
              </w:rPr>
            </w:pPr>
            <w:proofErr w:type="spellStart"/>
            <w:r w:rsidRPr="00E14F24">
              <w:rPr>
                <w:rFonts w:ascii="Times New Roman" w:hAnsi="Times New Roman" w:cs="Times New Roman"/>
              </w:rPr>
              <w:t>operating</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unsafely</w:t>
            </w:r>
            <w:proofErr w:type="spellEnd"/>
            <w:r w:rsidRPr="00E14F24">
              <w:rPr>
                <w:rFonts w:ascii="Times New Roman" w:hAnsi="Times New Roman" w:cs="Times New Roman"/>
              </w:rPr>
              <w:t xml:space="preserve"> </w:t>
            </w:r>
          </w:p>
          <w:p w14:paraId="754DE749" w14:textId="77777777" w:rsidR="004714C1" w:rsidRPr="00E14F24" w:rsidRDefault="004714C1" w:rsidP="007B6389">
            <w:pPr>
              <w:numPr>
                <w:ilvl w:val="0"/>
                <w:numId w:val="12"/>
              </w:numPr>
              <w:spacing w:line="278" w:lineRule="auto"/>
              <w:rPr>
                <w:rFonts w:ascii="Times New Roman" w:hAnsi="Times New Roman" w:cs="Times New Roman"/>
                <w:lang w:val="en-US"/>
              </w:rPr>
            </w:pPr>
            <w:r w:rsidRPr="00E14F24">
              <w:rPr>
                <w:rFonts w:ascii="Times New Roman" w:hAnsi="Times New Roman" w:cs="Times New Roman"/>
                <w:lang w:val="en-US"/>
              </w:rPr>
              <w:t>performing tasks that pose risks to humans</w:t>
            </w:r>
          </w:p>
          <w:p w14:paraId="73E8CB1A" w14:textId="5F0BBFE5" w:rsidR="004714C1" w:rsidRPr="0096307D" w:rsidRDefault="004714C1" w:rsidP="007B6389">
            <w:pPr>
              <w:numPr>
                <w:ilvl w:val="0"/>
                <w:numId w:val="12"/>
              </w:numPr>
              <w:spacing w:line="278" w:lineRule="auto"/>
              <w:rPr>
                <w:rFonts w:ascii="Times New Roman" w:hAnsi="Times New Roman" w:cs="Times New Roman"/>
                <w:lang w:val="en-US"/>
              </w:rPr>
            </w:pPr>
            <w:r w:rsidRPr="0096307D">
              <w:rPr>
                <w:rFonts w:ascii="Times New Roman" w:hAnsi="Times New Roman" w:cs="Times New Roman"/>
                <w:lang w:val="en-US"/>
              </w:rPr>
              <w:t>performing tasks riskier than humans</w:t>
            </w:r>
          </w:p>
        </w:tc>
        <w:tc>
          <w:tcPr>
            <w:tcW w:w="2693" w:type="dxa"/>
            <w:tcBorders>
              <w:bottom w:val="single" w:sz="8" w:space="0" w:color="000000"/>
              <w:right w:val="single" w:sz="8" w:space="0" w:color="000000"/>
            </w:tcBorders>
            <w:tcMar>
              <w:top w:w="0" w:type="dxa"/>
              <w:left w:w="100" w:type="dxa"/>
              <w:bottom w:w="0" w:type="dxa"/>
              <w:right w:w="100" w:type="dxa"/>
            </w:tcMar>
          </w:tcPr>
          <w:p w14:paraId="47C4DC47" w14:textId="4CDF2BC3"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“Mistrust” this concept emphasizes the assessment of risky behaviors and actions on the </w:t>
            </w:r>
            <w:r w:rsidRPr="00E14F24">
              <w:rPr>
                <w:rFonts w:ascii="Times New Roman" w:hAnsi="Times New Roman" w:cs="Times New Roman"/>
                <w:u w:val="single"/>
                <w:lang w:val="en-US"/>
              </w:rPr>
              <w:t>operational level</w:t>
            </w:r>
            <w:r w:rsidRPr="00E14F24">
              <w:rPr>
                <w:rFonts w:ascii="Times New Roman" w:hAnsi="Times New Roman" w:cs="Times New Roman"/>
                <w:lang w:val="en-US"/>
              </w:rPr>
              <w:t>, rather than focusing on the robot's overall reliability and integrity</w:t>
            </w:r>
          </w:p>
        </w:tc>
        <w:tc>
          <w:tcPr>
            <w:tcW w:w="3394" w:type="dxa"/>
            <w:tcBorders>
              <w:top w:val="single" w:sz="4" w:space="0" w:color="auto"/>
              <w:bottom w:val="single" w:sz="4" w:space="0" w:color="auto"/>
              <w:right w:val="single" w:sz="4" w:space="0" w:color="auto"/>
            </w:tcBorders>
            <w:shd w:val="clear" w:color="auto" w:fill="auto"/>
          </w:tcPr>
          <w:p w14:paraId="66436702"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“Mangel an Genauigkeit”; “leichte Beschädigung”; “Mögliche Fehlfunktionen”</w:t>
            </w:r>
          </w:p>
          <w:p w14:paraId="42D3A20D" w14:textId="77777777" w:rsidR="004714C1" w:rsidRPr="00E14F24" w:rsidRDefault="004714C1" w:rsidP="003B50C2">
            <w:pPr>
              <w:spacing w:after="160" w:line="278" w:lineRule="auto"/>
              <w:rPr>
                <w:rFonts w:ascii="Times New Roman" w:hAnsi="Times New Roman" w:cs="Times New Roman"/>
              </w:rPr>
            </w:pPr>
          </w:p>
        </w:tc>
      </w:tr>
      <w:tr w:rsidR="004714C1" w:rsidRPr="00E14F24" w14:paraId="6B80B831" w14:textId="77777777" w:rsidTr="003B50C2">
        <w:trPr>
          <w:trHeight w:val="21"/>
        </w:trPr>
        <w:tc>
          <w:tcPr>
            <w:tcW w:w="983" w:type="dxa"/>
            <w:tcBorders>
              <w:left w:val="single" w:sz="8" w:space="0" w:color="000000"/>
              <w:bottom w:val="single" w:sz="8" w:space="0" w:color="000000"/>
              <w:right w:val="single" w:sz="8" w:space="0" w:color="000000"/>
            </w:tcBorders>
          </w:tcPr>
          <w:p w14:paraId="351BE4AB"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T</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0A20480B" w14:textId="74492AF6" w:rsidR="004714C1" w:rsidRPr="00E14F24" w:rsidRDefault="00957ADE" w:rsidP="003B50C2">
            <w:pPr>
              <w:spacing w:after="160" w:line="278" w:lineRule="auto"/>
              <w:rPr>
                <w:rFonts w:ascii="Times New Roman" w:hAnsi="Times New Roman" w:cs="Times New Roman"/>
              </w:rPr>
            </w:pPr>
            <w:proofErr w:type="spellStart"/>
            <w:r>
              <w:rPr>
                <w:rFonts w:ascii="Times New Roman" w:hAnsi="Times New Roman" w:cs="Times New Roman"/>
              </w:rPr>
              <w:t>t</w:t>
            </w:r>
            <w:r w:rsidR="004714C1" w:rsidRPr="00E14F24">
              <w:rPr>
                <w:rFonts w:ascii="Times New Roman" w:hAnsi="Times New Roman" w:cs="Times New Roman"/>
              </w:rPr>
              <w:t>rust</w:t>
            </w:r>
            <w:proofErr w:type="spellEnd"/>
            <w:r w:rsidR="004714C1" w:rsidRPr="00E14F24">
              <w:rPr>
                <w:rFonts w:ascii="Times New Roman" w:hAnsi="Times New Roman" w:cs="Times New Roman"/>
              </w:rPr>
              <w:t xml:space="preserve"> </w:t>
            </w:r>
          </w:p>
          <w:p w14:paraId="13789242"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138FB3AA"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0AEC3164" w14:textId="77777777" w:rsidR="004714C1" w:rsidRPr="00E14F24" w:rsidRDefault="004714C1" w:rsidP="003B50C2">
            <w:pPr>
              <w:spacing w:after="160" w:line="278" w:lineRule="auto"/>
              <w:rPr>
                <w:rFonts w:ascii="Times New Roman" w:hAnsi="Times New Roman" w:cs="Times New Roman"/>
              </w:rPr>
            </w:pPr>
          </w:p>
        </w:tc>
        <w:tc>
          <w:tcPr>
            <w:tcW w:w="2693" w:type="dxa"/>
            <w:tcBorders>
              <w:bottom w:val="single" w:sz="8" w:space="0" w:color="000000"/>
              <w:right w:val="single" w:sz="8" w:space="0" w:color="000000"/>
            </w:tcBorders>
            <w:tcMar>
              <w:top w:w="0" w:type="dxa"/>
              <w:left w:w="100" w:type="dxa"/>
              <w:bottom w:w="0" w:type="dxa"/>
              <w:right w:w="100" w:type="dxa"/>
            </w:tcMar>
          </w:tcPr>
          <w:p w14:paraId="222F7863" w14:textId="77777777" w:rsidR="004714C1" w:rsidRPr="00E14F24" w:rsidRDefault="004714C1" w:rsidP="007B6389">
            <w:pPr>
              <w:spacing w:line="278" w:lineRule="auto"/>
              <w:rPr>
                <w:rFonts w:ascii="Times New Roman" w:hAnsi="Times New Roman" w:cs="Times New Roman"/>
              </w:rPr>
            </w:pPr>
            <w:r w:rsidRPr="00E14F24">
              <w:rPr>
                <w:rFonts w:ascii="Times New Roman" w:hAnsi="Times New Roman" w:cs="Times New Roman"/>
              </w:rPr>
              <w:t xml:space="preserve">The belief </w:t>
            </w:r>
            <w:proofErr w:type="spellStart"/>
            <w:r w:rsidRPr="00E14F24">
              <w:rPr>
                <w:rFonts w:ascii="Times New Roman" w:hAnsi="Times New Roman" w:cs="Times New Roman"/>
              </w:rPr>
              <w:t>that</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the</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robot</w:t>
            </w:r>
            <w:proofErr w:type="spellEnd"/>
          </w:p>
          <w:p w14:paraId="122A2424" w14:textId="77777777" w:rsidR="004714C1" w:rsidRPr="00E14F24" w:rsidRDefault="004714C1" w:rsidP="007B6389">
            <w:pPr>
              <w:numPr>
                <w:ilvl w:val="0"/>
                <w:numId w:val="6"/>
              </w:numPr>
              <w:spacing w:line="278" w:lineRule="auto"/>
              <w:rPr>
                <w:rFonts w:ascii="Times New Roman" w:hAnsi="Times New Roman" w:cs="Times New Roman"/>
                <w:lang w:val="en-US"/>
              </w:rPr>
            </w:pPr>
            <w:r w:rsidRPr="00E14F24">
              <w:rPr>
                <w:rFonts w:ascii="Times New Roman" w:hAnsi="Times New Roman" w:cs="Times New Roman"/>
                <w:lang w:val="en-US"/>
              </w:rPr>
              <w:t xml:space="preserve">performs with integrity and/or reliability </w:t>
            </w:r>
          </w:p>
          <w:p w14:paraId="75B93910" w14:textId="77777777" w:rsidR="004714C1" w:rsidRPr="00E14F24" w:rsidRDefault="004714C1" w:rsidP="00361CD1">
            <w:pPr>
              <w:numPr>
                <w:ilvl w:val="0"/>
                <w:numId w:val="6"/>
              </w:numPr>
              <w:spacing w:line="278" w:lineRule="auto"/>
              <w:ind w:left="641" w:hanging="357"/>
              <w:rPr>
                <w:rFonts w:ascii="Times New Roman" w:hAnsi="Times New Roman" w:cs="Times New Roman"/>
              </w:rPr>
              <w:pPrChange w:id="217" w:author="Julius Fenn" w:date="2024-03-07T16:26:00Z">
                <w:pPr>
                  <w:framePr w:hSpace="141" w:wrap="around" w:vAnchor="text" w:hAnchor="margin" w:xAlign="center" w:y="39"/>
                  <w:numPr>
                    <w:numId w:val="6"/>
                  </w:numPr>
                  <w:spacing w:line="278" w:lineRule="auto"/>
                  <w:ind w:left="360" w:hanging="360"/>
                  <w:suppressOverlap/>
                </w:pPr>
              </w:pPrChange>
            </w:pPr>
            <w:proofErr w:type="spellStart"/>
            <w:r w:rsidRPr="00E14F24">
              <w:rPr>
                <w:rFonts w:ascii="Times New Roman" w:hAnsi="Times New Roman" w:cs="Times New Roman"/>
              </w:rPr>
              <w:t>is</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thus</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considered</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trustworthy</w:t>
            </w:r>
            <w:proofErr w:type="spellEnd"/>
            <w:r w:rsidRPr="00E14F24">
              <w:rPr>
                <w:rFonts w:ascii="Times New Roman" w:hAnsi="Times New Roman" w:cs="Times New Roman"/>
              </w:rPr>
              <w:t xml:space="preserve"> </w:t>
            </w:r>
          </w:p>
          <w:p w14:paraId="5DCF1FA9" w14:textId="0F346ED8" w:rsidR="004714C1" w:rsidRPr="00E14F24" w:rsidRDefault="004714C1" w:rsidP="003B50C2">
            <w:pPr>
              <w:spacing w:after="160" w:line="278" w:lineRule="auto"/>
              <w:rPr>
                <w:rFonts w:ascii="Times New Roman" w:hAnsi="Times New Roman" w:cs="Times New Roman"/>
              </w:rPr>
            </w:pPr>
          </w:p>
        </w:tc>
        <w:tc>
          <w:tcPr>
            <w:tcW w:w="2693" w:type="dxa"/>
            <w:tcBorders>
              <w:bottom w:val="single" w:sz="8" w:space="0" w:color="000000"/>
              <w:right w:val="single" w:sz="8" w:space="0" w:color="000000"/>
            </w:tcBorders>
            <w:tcMar>
              <w:top w:w="0" w:type="dxa"/>
              <w:left w:w="100" w:type="dxa"/>
              <w:bottom w:w="0" w:type="dxa"/>
              <w:right w:w="100" w:type="dxa"/>
            </w:tcMar>
          </w:tcPr>
          <w:p w14:paraId="556F3C1B" w14:textId="653F8083"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“Safety” this concept focuses on the overall </w:t>
            </w:r>
            <w:r w:rsidRPr="00E14F24">
              <w:rPr>
                <w:rFonts w:ascii="Times New Roman" w:hAnsi="Times New Roman" w:cs="Times New Roman"/>
                <w:u w:val="single"/>
                <w:lang w:val="en-US"/>
              </w:rPr>
              <w:t>reliability and integrity</w:t>
            </w:r>
            <w:r w:rsidRPr="00E14F24">
              <w:rPr>
                <w:rFonts w:ascii="Times New Roman" w:hAnsi="Times New Roman" w:cs="Times New Roman"/>
                <w:lang w:val="en-US"/>
              </w:rPr>
              <w:t xml:space="preserve"> of the robot, rather than focusing solely on operational safety components </w:t>
            </w:r>
          </w:p>
        </w:tc>
        <w:tc>
          <w:tcPr>
            <w:tcW w:w="3394" w:type="dxa"/>
            <w:tcBorders>
              <w:top w:val="nil"/>
              <w:bottom w:val="single" w:sz="4" w:space="0" w:color="auto"/>
              <w:right w:val="single" w:sz="4" w:space="0" w:color="auto"/>
            </w:tcBorders>
            <w:shd w:val="clear" w:color="auto" w:fill="auto"/>
          </w:tcPr>
          <w:p w14:paraId="2761B924" w14:textId="77777777" w:rsidR="004714C1" w:rsidRPr="00E14F24" w:rsidRDefault="004714C1" w:rsidP="00F10C28">
            <w:pPr>
              <w:spacing w:line="278" w:lineRule="auto"/>
              <w:rPr>
                <w:rFonts w:ascii="Times New Roman" w:hAnsi="Times New Roman" w:cs="Times New Roman"/>
              </w:rPr>
            </w:pPr>
            <w:r w:rsidRPr="00E14F24">
              <w:rPr>
                <w:rFonts w:ascii="Times New Roman" w:hAnsi="Times New Roman" w:cs="Times New Roman"/>
              </w:rPr>
              <w:t>“Einheitlichkeit der Pflege”; “objektiv/neutral”;</w:t>
            </w:r>
          </w:p>
          <w:p w14:paraId="6B08720B" w14:textId="77777777" w:rsidR="004714C1" w:rsidRPr="00E14F24" w:rsidRDefault="004714C1" w:rsidP="00F10C28">
            <w:pPr>
              <w:spacing w:line="278" w:lineRule="auto"/>
              <w:rPr>
                <w:rFonts w:ascii="Times New Roman" w:hAnsi="Times New Roman" w:cs="Times New Roman"/>
              </w:rPr>
            </w:pPr>
            <w:r w:rsidRPr="00E14F24">
              <w:rPr>
                <w:rFonts w:ascii="Times New Roman" w:hAnsi="Times New Roman" w:cs="Times New Roman"/>
              </w:rPr>
              <w:t xml:space="preserve">“Anpassung </w:t>
            </w:r>
            <w:proofErr w:type="gramStart"/>
            <w:r w:rsidRPr="00E14F24">
              <w:rPr>
                <w:rFonts w:ascii="Times New Roman" w:hAnsi="Times New Roman" w:cs="Times New Roman"/>
              </w:rPr>
              <w:t>an Patient</w:t>
            </w:r>
            <w:proofErr w:type="gramEnd"/>
            <w:r w:rsidRPr="00E14F24">
              <w:rPr>
                <w:rFonts w:ascii="Times New Roman" w:hAnsi="Times New Roman" w:cs="Times New Roman"/>
              </w:rPr>
              <w:t>/Klient”; “besseres Wissensvermögen”;</w:t>
            </w:r>
          </w:p>
          <w:p w14:paraId="3E0BF347" w14:textId="77777777" w:rsidR="004714C1" w:rsidRPr="00E14F24" w:rsidRDefault="004714C1" w:rsidP="00F10C28">
            <w:pPr>
              <w:spacing w:line="278" w:lineRule="auto"/>
              <w:rPr>
                <w:rFonts w:ascii="Times New Roman" w:hAnsi="Times New Roman" w:cs="Times New Roman"/>
              </w:rPr>
            </w:pPr>
            <w:r w:rsidRPr="00E14F24">
              <w:rPr>
                <w:rFonts w:ascii="Times New Roman" w:hAnsi="Times New Roman" w:cs="Times New Roman"/>
              </w:rPr>
              <w:t>“bewertet nicht”</w:t>
            </w:r>
          </w:p>
        </w:tc>
      </w:tr>
      <w:tr w:rsidR="004714C1" w:rsidRPr="00E14F24" w14:paraId="4DF4E2BD" w14:textId="77777777" w:rsidTr="00706944">
        <w:trPr>
          <w:trHeight w:val="52"/>
        </w:trPr>
        <w:tc>
          <w:tcPr>
            <w:tcW w:w="983" w:type="dxa"/>
            <w:tcBorders>
              <w:top w:val="single" w:sz="4" w:space="0" w:color="auto"/>
              <w:left w:val="single" w:sz="8" w:space="0" w:color="000000"/>
              <w:bottom w:val="single" w:sz="8" w:space="0" w:color="000000"/>
              <w:right w:val="single" w:sz="8" w:space="0" w:color="000000"/>
            </w:tcBorders>
          </w:tcPr>
          <w:p w14:paraId="442721FE"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MT</w:t>
            </w:r>
          </w:p>
        </w:tc>
        <w:tc>
          <w:tcPr>
            <w:tcW w:w="1559"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2C4FE038" w14:textId="098AC0E9" w:rsidR="004714C1" w:rsidRPr="00E14F24" w:rsidRDefault="00957ADE" w:rsidP="003B50C2">
            <w:pPr>
              <w:spacing w:after="160" w:line="278" w:lineRule="auto"/>
              <w:rPr>
                <w:rFonts w:ascii="Times New Roman" w:hAnsi="Times New Roman" w:cs="Times New Roman"/>
              </w:rPr>
            </w:pPr>
            <w:proofErr w:type="spellStart"/>
            <w:r>
              <w:rPr>
                <w:rFonts w:ascii="Times New Roman" w:hAnsi="Times New Roman" w:cs="Times New Roman"/>
              </w:rPr>
              <w:t>m</w:t>
            </w:r>
            <w:r w:rsidR="004714C1" w:rsidRPr="00E14F24">
              <w:rPr>
                <w:rFonts w:ascii="Times New Roman" w:hAnsi="Times New Roman" w:cs="Times New Roman"/>
              </w:rPr>
              <w:t>istrust</w:t>
            </w:r>
            <w:proofErr w:type="spellEnd"/>
            <w:r w:rsidR="004714C1" w:rsidRPr="00E14F24">
              <w:rPr>
                <w:rFonts w:ascii="Times New Roman" w:hAnsi="Times New Roman" w:cs="Times New Roman"/>
              </w:rPr>
              <w:t xml:space="preserve"> </w:t>
            </w:r>
          </w:p>
          <w:p w14:paraId="0F59A11C"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7C865DB3"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49C59483"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3BDF426D" w14:textId="77777777" w:rsidR="004714C1" w:rsidRPr="00E14F24" w:rsidRDefault="004714C1" w:rsidP="007B6389">
            <w:pPr>
              <w:spacing w:line="278" w:lineRule="auto"/>
              <w:rPr>
                <w:rFonts w:ascii="Times New Roman" w:hAnsi="Times New Roman" w:cs="Times New Roman"/>
                <w:lang w:val="en-US"/>
              </w:rPr>
            </w:pPr>
            <w:r w:rsidRPr="00E14F24">
              <w:rPr>
                <w:rFonts w:ascii="Times New Roman" w:hAnsi="Times New Roman" w:cs="Times New Roman"/>
                <w:lang w:val="en-US"/>
              </w:rPr>
              <w:t>The lack of belief that the robot</w:t>
            </w:r>
          </w:p>
          <w:p w14:paraId="7F042B75" w14:textId="77777777" w:rsidR="004714C1" w:rsidRPr="00E14F24" w:rsidRDefault="004714C1" w:rsidP="007B6389">
            <w:pPr>
              <w:numPr>
                <w:ilvl w:val="0"/>
                <w:numId w:val="5"/>
              </w:numPr>
              <w:spacing w:line="278" w:lineRule="auto"/>
              <w:rPr>
                <w:rFonts w:ascii="Times New Roman" w:hAnsi="Times New Roman" w:cs="Times New Roman"/>
                <w:lang w:val="en-US"/>
              </w:rPr>
            </w:pPr>
            <w:r w:rsidRPr="00E14F24">
              <w:rPr>
                <w:rFonts w:ascii="Times New Roman" w:hAnsi="Times New Roman" w:cs="Times New Roman"/>
                <w:lang w:val="en-US"/>
              </w:rPr>
              <w:t>performs tasks with integrity and/or reliability</w:t>
            </w:r>
          </w:p>
          <w:p w14:paraId="06A353FE" w14:textId="6D3524C6" w:rsidR="004714C1" w:rsidRPr="00706944" w:rsidRDefault="004714C1" w:rsidP="00BE67FE">
            <w:pPr>
              <w:numPr>
                <w:ilvl w:val="1"/>
                <w:numId w:val="5"/>
              </w:numPr>
              <w:spacing w:line="278" w:lineRule="auto"/>
              <w:ind w:left="641" w:hanging="357"/>
              <w:rPr>
                <w:rFonts w:ascii="Times New Roman" w:hAnsi="Times New Roman" w:cs="Times New Roman"/>
                <w:lang w:val="en-US"/>
              </w:rPr>
              <w:pPrChange w:id="218" w:author="Julius Fenn" w:date="2024-03-07T16:25:00Z">
                <w:pPr>
                  <w:framePr w:hSpace="141" w:wrap="around" w:vAnchor="text" w:hAnchor="margin" w:xAlign="center" w:y="39"/>
                  <w:numPr>
                    <w:numId w:val="5"/>
                  </w:numPr>
                  <w:spacing w:line="278" w:lineRule="auto"/>
                  <w:ind w:left="360" w:hanging="360"/>
                  <w:suppressOverlap/>
                </w:pPr>
              </w:pPrChange>
            </w:pPr>
            <w:r w:rsidRPr="00E14F24">
              <w:rPr>
                <w:rFonts w:ascii="Times New Roman" w:hAnsi="Times New Roman" w:cs="Times New Roman"/>
                <w:lang w:val="en-US"/>
              </w:rPr>
              <w:t>leading to mistrust, skepticism and/or doubt</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42D9F05E"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“Risk” this concept focuses on skepticism or doubts about the robot's </w:t>
            </w:r>
            <w:r w:rsidRPr="00E14F24">
              <w:rPr>
                <w:rFonts w:ascii="Times New Roman" w:hAnsi="Times New Roman" w:cs="Times New Roman"/>
                <w:u w:val="single"/>
                <w:lang w:val="en-US"/>
              </w:rPr>
              <w:t>reliability and integrity</w:t>
            </w:r>
            <w:r w:rsidRPr="00E14F24">
              <w:rPr>
                <w:rFonts w:ascii="Times New Roman" w:hAnsi="Times New Roman" w:cs="Times New Roman"/>
                <w:lang w:val="en-US"/>
              </w:rPr>
              <w:t>, rather than focusing on specific risky behaviors or actions on the operational level</w:t>
            </w:r>
          </w:p>
          <w:p w14:paraId="3DE72FB9"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3394" w:type="dxa"/>
            <w:tcBorders>
              <w:top w:val="single" w:sz="4" w:space="0" w:color="auto"/>
              <w:bottom w:val="single" w:sz="4" w:space="0" w:color="auto"/>
              <w:right w:val="single" w:sz="4" w:space="0" w:color="auto"/>
            </w:tcBorders>
            <w:shd w:val="clear" w:color="auto" w:fill="auto"/>
          </w:tcPr>
          <w:p w14:paraId="0ACF4E20" w14:textId="1305D819" w:rsidR="004714C1" w:rsidRPr="00E14F24" w:rsidRDefault="004714C1" w:rsidP="00F10C28">
            <w:pPr>
              <w:spacing w:after="160" w:line="240" w:lineRule="auto"/>
              <w:rPr>
                <w:rFonts w:ascii="Times New Roman" w:hAnsi="Times New Roman" w:cs="Times New Roman"/>
              </w:rPr>
            </w:pPr>
            <w:r w:rsidRPr="00E14F24">
              <w:rPr>
                <w:rFonts w:ascii="Times New Roman" w:hAnsi="Times New Roman" w:cs="Times New Roman"/>
              </w:rPr>
              <w:t>“Diskriminierung von Personen”; “Bevorzugung”; “können missbraucht werden”;</w:t>
            </w:r>
            <w:r w:rsidR="00F10C28">
              <w:rPr>
                <w:rFonts w:ascii="Times New Roman" w:hAnsi="Times New Roman" w:cs="Times New Roman"/>
              </w:rPr>
              <w:t xml:space="preserve"> </w:t>
            </w:r>
            <w:r w:rsidRPr="00E14F24">
              <w:rPr>
                <w:rFonts w:ascii="Times New Roman" w:hAnsi="Times New Roman" w:cs="Times New Roman"/>
              </w:rPr>
              <w:t>“</w:t>
            </w:r>
            <w:proofErr w:type="spellStart"/>
            <w:r w:rsidRPr="00E14F24">
              <w:rPr>
                <w:rFonts w:ascii="Times New Roman" w:hAnsi="Times New Roman" w:cs="Times New Roman"/>
              </w:rPr>
              <w:t>Allgorithmen</w:t>
            </w:r>
            <w:proofErr w:type="spellEnd"/>
            <w:r w:rsidR="00F10C28">
              <w:rPr>
                <w:rFonts w:ascii="Times New Roman" w:hAnsi="Times New Roman" w:cs="Times New Roman"/>
              </w:rPr>
              <w:t>-</w:t>
            </w:r>
            <w:r w:rsidRPr="00E14F24">
              <w:rPr>
                <w:rFonts w:ascii="Times New Roman" w:hAnsi="Times New Roman" w:cs="Times New Roman"/>
              </w:rPr>
              <w:t>voreingenommenheit”</w:t>
            </w:r>
          </w:p>
        </w:tc>
      </w:tr>
      <w:tr w:rsidR="004714C1" w:rsidRPr="00E14F24" w14:paraId="14AFABCA" w14:textId="77777777" w:rsidTr="007B6389">
        <w:trPr>
          <w:trHeight w:val="2496"/>
        </w:trPr>
        <w:tc>
          <w:tcPr>
            <w:tcW w:w="983" w:type="dxa"/>
            <w:tcBorders>
              <w:top w:val="single" w:sz="4" w:space="0" w:color="auto"/>
              <w:left w:val="single" w:sz="8" w:space="0" w:color="000000"/>
              <w:bottom w:val="single" w:sz="8" w:space="0" w:color="000000"/>
              <w:right w:val="single" w:sz="8" w:space="0" w:color="000000"/>
            </w:tcBorders>
          </w:tcPr>
          <w:p w14:paraId="46AB4094"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lastRenderedPageBreak/>
              <w:t>AP</w:t>
            </w:r>
          </w:p>
        </w:tc>
        <w:tc>
          <w:tcPr>
            <w:tcW w:w="1559"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32D95864" w14:textId="3CDB61E8" w:rsidR="004714C1" w:rsidRPr="00E14F24" w:rsidRDefault="00957ADE" w:rsidP="003B50C2">
            <w:pPr>
              <w:spacing w:after="160" w:line="278" w:lineRule="auto"/>
              <w:rPr>
                <w:rFonts w:ascii="Times New Roman" w:hAnsi="Times New Roman" w:cs="Times New Roman"/>
              </w:rPr>
            </w:pPr>
            <w:proofErr w:type="spellStart"/>
            <w:r>
              <w:rPr>
                <w:rFonts w:ascii="Times New Roman" w:hAnsi="Times New Roman" w:cs="Times New Roman"/>
              </w:rPr>
              <w:t>a</w:t>
            </w:r>
            <w:r w:rsidR="004714C1" w:rsidRPr="00E14F24">
              <w:rPr>
                <w:rFonts w:ascii="Times New Roman" w:hAnsi="Times New Roman" w:cs="Times New Roman"/>
              </w:rPr>
              <w:t>nthropomorphism</w:t>
            </w:r>
            <w:proofErr w:type="spellEnd"/>
            <w:r w:rsidR="004714C1" w:rsidRPr="00E14F24">
              <w:rPr>
                <w:rFonts w:ascii="Times New Roman" w:hAnsi="Times New Roman" w:cs="Times New Roman"/>
              </w:rPr>
              <w:t>, pos.</w:t>
            </w:r>
          </w:p>
          <w:p w14:paraId="5720BA03"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1D8CDC16"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3FE3E70C" w14:textId="77777777" w:rsidR="004714C1" w:rsidRPr="00E14F24" w:rsidRDefault="004714C1" w:rsidP="007B6389">
            <w:pPr>
              <w:spacing w:line="278" w:lineRule="auto"/>
              <w:rPr>
                <w:rFonts w:ascii="Times New Roman" w:hAnsi="Times New Roman" w:cs="Times New Roman"/>
              </w:rPr>
            </w:pPr>
            <w:r w:rsidRPr="00E14F24">
              <w:rPr>
                <w:rFonts w:ascii="Times New Roman" w:hAnsi="Times New Roman" w:cs="Times New Roman"/>
              </w:rPr>
              <w:t xml:space="preserve">Positive </w:t>
            </w:r>
            <w:proofErr w:type="spellStart"/>
            <w:r w:rsidRPr="00E14F24">
              <w:rPr>
                <w:rFonts w:ascii="Times New Roman" w:hAnsi="Times New Roman" w:cs="Times New Roman"/>
              </w:rPr>
              <w:t>evaluation</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of</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the</w:t>
            </w:r>
            <w:proofErr w:type="spellEnd"/>
          </w:p>
          <w:p w14:paraId="252393E6" w14:textId="77777777" w:rsidR="004714C1" w:rsidRPr="00E14F24" w:rsidRDefault="004714C1" w:rsidP="007B6389">
            <w:pPr>
              <w:numPr>
                <w:ilvl w:val="0"/>
                <w:numId w:val="1"/>
              </w:numPr>
              <w:spacing w:line="278" w:lineRule="auto"/>
              <w:rPr>
                <w:rFonts w:ascii="Times New Roman" w:hAnsi="Times New Roman" w:cs="Times New Roman"/>
                <w:lang w:val="en-US"/>
              </w:rPr>
            </w:pPr>
            <w:r w:rsidRPr="00E14F24">
              <w:rPr>
                <w:rFonts w:ascii="Times New Roman" w:hAnsi="Times New Roman" w:cs="Times New Roman"/>
                <w:lang w:val="en-US"/>
              </w:rPr>
              <w:t>attribution of human characteristics and/or behaviors to the robot</w:t>
            </w:r>
          </w:p>
          <w:p w14:paraId="16E818FC" w14:textId="2BB1A694" w:rsidR="004714C1" w:rsidRPr="007B6389" w:rsidRDefault="004714C1" w:rsidP="00361CD1">
            <w:pPr>
              <w:numPr>
                <w:ilvl w:val="0"/>
                <w:numId w:val="1"/>
              </w:numPr>
              <w:spacing w:line="278" w:lineRule="auto"/>
              <w:ind w:left="641" w:hanging="357"/>
              <w:rPr>
                <w:rFonts w:ascii="Times New Roman" w:hAnsi="Times New Roman" w:cs="Times New Roman"/>
                <w:lang w:val="en-US"/>
              </w:rPr>
              <w:pPrChange w:id="219" w:author="Julius Fenn" w:date="2024-03-07T16:27:00Z">
                <w:pPr>
                  <w:framePr w:hSpace="141" w:wrap="around" w:vAnchor="text" w:hAnchor="margin" w:xAlign="center" w:y="39"/>
                  <w:numPr>
                    <w:numId w:val="1"/>
                  </w:numPr>
                  <w:spacing w:line="278" w:lineRule="auto"/>
                  <w:ind w:left="360" w:hanging="360"/>
                  <w:suppressOverlap/>
                </w:pPr>
              </w:pPrChange>
            </w:pPr>
            <w:r w:rsidRPr="00E14F24">
              <w:rPr>
                <w:rFonts w:ascii="Times New Roman" w:hAnsi="Times New Roman" w:cs="Times New Roman"/>
                <w:lang w:val="en-US"/>
              </w:rPr>
              <w:t xml:space="preserve">such as autonomy or emotions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611330E5"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“HRI, pos.,” this concept focuses more on the evaluation of specific positive robot </w:t>
            </w:r>
            <w:r w:rsidRPr="00E14F24">
              <w:rPr>
                <w:rFonts w:ascii="Times New Roman" w:hAnsi="Times New Roman" w:cs="Times New Roman"/>
                <w:u w:val="single"/>
                <w:lang w:val="en-US"/>
              </w:rPr>
              <w:t>characteristics</w:t>
            </w:r>
            <w:r w:rsidRPr="00E14F24">
              <w:rPr>
                <w:rFonts w:ascii="Times New Roman" w:hAnsi="Times New Roman" w:cs="Times New Roman"/>
                <w:lang w:val="en-US"/>
              </w:rPr>
              <w:t xml:space="preserve"> than on the interaction itself</w:t>
            </w:r>
          </w:p>
          <w:p w14:paraId="3847A79F"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3394" w:type="dxa"/>
            <w:tcBorders>
              <w:top w:val="single" w:sz="4" w:space="0" w:color="auto"/>
              <w:bottom w:val="single" w:sz="4" w:space="0" w:color="auto"/>
              <w:right w:val="single" w:sz="4" w:space="0" w:color="auto"/>
            </w:tcBorders>
            <w:shd w:val="clear" w:color="auto" w:fill="auto"/>
          </w:tcPr>
          <w:p w14:paraId="2FF63DDA"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“Autonome Entscheidungen”; “Beruhigt verletze”; “Gesprächspartner für Einsame”</w:t>
            </w:r>
          </w:p>
        </w:tc>
      </w:tr>
      <w:tr w:rsidR="004714C1" w:rsidRPr="00E14F24" w14:paraId="3D4BAE3C" w14:textId="77777777" w:rsidTr="007B6389">
        <w:trPr>
          <w:trHeight w:val="2599"/>
        </w:trPr>
        <w:tc>
          <w:tcPr>
            <w:tcW w:w="983" w:type="dxa"/>
            <w:tcBorders>
              <w:left w:val="single" w:sz="8" w:space="0" w:color="000000"/>
              <w:bottom w:val="single" w:sz="8" w:space="0" w:color="000000"/>
              <w:right w:val="single" w:sz="8" w:space="0" w:color="000000"/>
            </w:tcBorders>
          </w:tcPr>
          <w:p w14:paraId="325E24D3"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AN</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60B76E38" w14:textId="2804C496" w:rsidR="004714C1" w:rsidRPr="00E14F24" w:rsidRDefault="00957ADE" w:rsidP="003B50C2">
            <w:pPr>
              <w:spacing w:after="160" w:line="278" w:lineRule="auto"/>
              <w:rPr>
                <w:rFonts w:ascii="Times New Roman" w:hAnsi="Times New Roman" w:cs="Times New Roman"/>
              </w:rPr>
            </w:pPr>
            <w:proofErr w:type="spellStart"/>
            <w:r>
              <w:rPr>
                <w:rFonts w:ascii="Times New Roman" w:hAnsi="Times New Roman" w:cs="Times New Roman"/>
              </w:rPr>
              <w:t>a</w:t>
            </w:r>
            <w:r w:rsidR="004714C1" w:rsidRPr="00E14F24">
              <w:rPr>
                <w:rFonts w:ascii="Times New Roman" w:hAnsi="Times New Roman" w:cs="Times New Roman"/>
              </w:rPr>
              <w:t>nthropomorphis</w:t>
            </w:r>
            <w:proofErr w:type="spellEnd"/>
            <w:r w:rsidR="004714C1" w:rsidRPr="00E14F24">
              <w:rPr>
                <w:rFonts w:ascii="Times New Roman" w:hAnsi="Times New Roman" w:cs="Times New Roman"/>
              </w:rPr>
              <w:t xml:space="preserve">, neg. </w:t>
            </w:r>
          </w:p>
          <w:p w14:paraId="780C43B1"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693" w:type="dxa"/>
            <w:tcBorders>
              <w:bottom w:val="single" w:sz="8" w:space="0" w:color="000000"/>
              <w:right w:val="single" w:sz="8" w:space="0" w:color="000000"/>
            </w:tcBorders>
            <w:tcMar>
              <w:top w:w="0" w:type="dxa"/>
              <w:left w:w="100" w:type="dxa"/>
              <w:bottom w:w="0" w:type="dxa"/>
              <w:right w:w="100" w:type="dxa"/>
            </w:tcMar>
          </w:tcPr>
          <w:p w14:paraId="098DC5FB" w14:textId="77777777" w:rsidR="004714C1" w:rsidRPr="00E14F24" w:rsidRDefault="004714C1" w:rsidP="007B6389">
            <w:pPr>
              <w:spacing w:line="278" w:lineRule="auto"/>
              <w:rPr>
                <w:rFonts w:ascii="Times New Roman" w:hAnsi="Times New Roman" w:cs="Times New Roman"/>
              </w:rPr>
            </w:pPr>
            <w:r w:rsidRPr="00E14F24">
              <w:rPr>
                <w:rFonts w:ascii="Times New Roman" w:hAnsi="Times New Roman" w:cs="Times New Roman"/>
              </w:rPr>
              <w:t xml:space="preserve">Negative </w:t>
            </w:r>
            <w:proofErr w:type="spellStart"/>
            <w:r w:rsidRPr="00E14F24">
              <w:rPr>
                <w:rFonts w:ascii="Times New Roman" w:hAnsi="Times New Roman" w:cs="Times New Roman"/>
              </w:rPr>
              <w:t>evaluation</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of</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the</w:t>
            </w:r>
            <w:proofErr w:type="spellEnd"/>
          </w:p>
          <w:p w14:paraId="1EF0D839" w14:textId="4DF9DB01" w:rsidR="004714C1" w:rsidRPr="00E14F24" w:rsidRDefault="004714C1" w:rsidP="007B6389">
            <w:pPr>
              <w:numPr>
                <w:ilvl w:val="0"/>
                <w:numId w:val="11"/>
              </w:numPr>
              <w:spacing w:line="278" w:lineRule="auto"/>
              <w:rPr>
                <w:rFonts w:ascii="Times New Roman" w:hAnsi="Times New Roman" w:cs="Times New Roman"/>
                <w:lang w:val="en-US"/>
              </w:rPr>
            </w:pPr>
            <w:r w:rsidRPr="00E14F24">
              <w:rPr>
                <w:rFonts w:ascii="Times New Roman" w:hAnsi="Times New Roman" w:cs="Times New Roman"/>
                <w:lang w:val="en-US"/>
              </w:rPr>
              <w:t>attribution or lack of human characteristics and/or behaviors to the robot</w:t>
            </w:r>
            <w:del w:id="220" w:author="Julius Fenn" w:date="2024-03-07T16:27:00Z">
              <w:r w:rsidRPr="00E14F24" w:rsidDel="00361CD1">
                <w:rPr>
                  <w:rFonts w:ascii="Times New Roman" w:hAnsi="Times New Roman" w:cs="Times New Roman"/>
                  <w:lang w:val="en-US"/>
                </w:rPr>
                <w:delText xml:space="preserve"> such</w:delText>
              </w:r>
            </w:del>
          </w:p>
          <w:p w14:paraId="5AFE6157" w14:textId="725607CD" w:rsidR="004714C1" w:rsidRPr="00361CD1" w:rsidRDefault="00361CD1" w:rsidP="00361CD1">
            <w:pPr>
              <w:numPr>
                <w:ilvl w:val="0"/>
                <w:numId w:val="11"/>
              </w:numPr>
              <w:spacing w:line="278" w:lineRule="auto"/>
              <w:ind w:left="641" w:hanging="357"/>
              <w:rPr>
                <w:rFonts w:ascii="Times New Roman" w:hAnsi="Times New Roman" w:cs="Times New Roman"/>
                <w:lang w:val="en-US"/>
                <w:rPrChange w:id="221" w:author="Julius Fenn" w:date="2024-03-07T16:27:00Z">
                  <w:rPr>
                    <w:rFonts w:ascii="Times New Roman" w:hAnsi="Times New Roman" w:cs="Times New Roman"/>
                  </w:rPr>
                </w:rPrChange>
              </w:rPr>
              <w:pPrChange w:id="222" w:author="Julius Fenn" w:date="2024-03-07T16:27:00Z">
                <w:pPr>
                  <w:framePr w:hSpace="141" w:wrap="around" w:vAnchor="text" w:hAnchor="margin" w:xAlign="center" w:y="39"/>
                  <w:numPr>
                    <w:numId w:val="11"/>
                  </w:numPr>
                  <w:spacing w:line="278" w:lineRule="auto"/>
                  <w:ind w:left="360" w:hanging="360"/>
                  <w:suppressOverlap/>
                </w:pPr>
              </w:pPrChange>
            </w:pPr>
            <w:ins w:id="223" w:author="Julius Fenn" w:date="2024-03-07T16:27:00Z">
              <w:r w:rsidRPr="00E14F24">
                <w:rPr>
                  <w:rFonts w:ascii="Times New Roman" w:hAnsi="Times New Roman" w:cs="Times New Roman"/>
                  <w:lang w:val="en-US"/>
                </w:rPr>
                <w:t>such</w:t>
              </w:r>
              <w:r w:rsidRPr="00361CD1">
                <w:rPr>
                  <w:rFonts w:ascii="Times New Roman" w:hAnsi="Times New Roman" w:cs="Times New Roman"/>
                  <w:lang w:val="en-US"/>
                  <w:rPrChange w:id="224" w:author="Julius Fenn" w:date="2024-03-07T16:27:00Z">
                    <w:rPr>
                      <w:rFonts w:ascii="Times New Roman" w:hAnsi="Times New Roman" w:cs="Times New Roman"/>
                    </w:rPr>
                  </w:rPrChange>
                </w:rPr>
                <w:t xml:space="preserve"> </w:t>
              </w:r>
            </w:ins>
            <w:r w:rsidR="004714C1" w:rsidRPr="00361CD1">
              <w:rPr>
                <w:rFonts w:ascii="Times New Roman" w:hAnsi="Times New Roman" w:cs="Times New Roman"/>
                <w:lang w:val="en-US"/>
                <w:rPrChange w:id="225" w:author="Julius Fenn" w:date="2024-03-07T16:27:00Z">
                  <w:rPr>
                    <w:rFonts w:ascii="Times New Roman" w:hAnsi="Times New Roman" w:cs="Times New Roman"/>
                  </w:rPr>
                </w:rPrChange>
              </w:rPr>
              <w:t>as autonomy or emotions</w:t>
            </w:r>
          </w:p>
        </w:tc>
        <w:tc>
          <w:tcPr>
            <w:tcW w:w="2693" w:type="dxa"/>
            <w:tcBorders>
              <w:bottom w:val="single" w:sz="8" w:space="0" w:color="000000"/>
              <w:right w:val="single" w:sz="8" w:space="0" w:color="000000"/>
            </w:tcBorders>
            <w:tcMar>
              <w:top w:w="0" w:type="dxa"/>
              <w:left w:w="100" w:type="dxa"/>
              <w:bottom w:w="0" w:type="dxa"/>
              <w:right w:w="100" w:type="dxa"/>
            </w:tcMar>
          </w:tcPr>
          <w:p w14:paraId="6BE9325A"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“HRI, neg.,” this concept focuses more on the evaluation of specific negative robot </w:t>
            </w:r>
            <w:r w:rsidRPr="00E14F24">
              <w:rPr>
                <w:rFonts w:ascii="Times New Roman" w:hAnsi="Times New Roman" w:cs="Times New Roman"/>
                <w:u w:val="single"/>
                <w:lang w:val="en-US"/>
              </w:rPr>
              <w:t>characteristics</w:t>
            </w:r>
            <w:r w:rsidRPr="00E14F24">
              <w:rPr>
                <w:rFonts w:ascii="Times New Roman" w:hAnsi="Times New Roman" w:cs="Times New Roman"/>
                <w:lang w:val="en-US"/>
              </w:rPr>
              <w:t xml:space="preserve"> than on the interaction itself</w:t>
            </w:r>
          </w:p>
          <w:p w14:paraId="6C3D882D"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3394" w:type="dxa"/>
            <w:tcBorders>
              <w:top w:val="single" w:sz="4" w:space="0" w:color="auto"/>
              <w:bottom w:val="single" w:sz="4" w:space="0" w:color="auto"/>
              <w:right w:val="single" w:sz="4" w:space="0" w:color="auto"/>
            </w:tcBorders>
            <w:shd w:val="clear" w:color="auto" w:fill="auto"/>
          </w:tcPr>
          <w:p w14:paraId="0F9E0C54"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“Autonome Entscheidungen”; “begrenzte emotionale Intelligenz”; “fehlende Empathie”; </w:t>
            </w:r>
          </w:p>
        </w:tc>
      </w:tr>
      <w:tr w:rsidR="004714C1" w:rsidRPr="00E14F24" w14:paraId="01BCE3A1" w14:textId="77777777" w:rsidTr="003B50C2">
        <w:trPr>
          <w:trHeight w:val="457"/>
        </w:trPr>
        <w:tc>
          <w:tcPr>
            <w:tcW w:w="983" w:type="dxa"/>
            <w:tcBorders>
              <w:top w:val="single" w:sz="4" w:space="0" w:color="auto"/>
              <w:left w:val="single" w:sz="8" w:space="0" w:color="000000"/>
              <w:bottom w:val="single" w:sz="8" w:space="0" w:color="000000"/>
              <w:right w:val="single" w:sz="8" w:space="0" w:color="000000"/>
            </w:tcBorders>
          </w:tcPr>
          <w:p w14:paraId="1B6804B9"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HRIP</w:t>
            </w:r>
          </w:p>
        </w:tc>
        <w:tc>
          <w:tcPr>
            <w:tcW w:w="1559"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0089E748" w14:textId="6732A3E0"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Human-</w:t>
            </w:r>
            <w:r w:rsidR="00957ADE">
              <w:rPr>
                <w:rFonts w:ascii="Times New Roman" w:hAnsi="Times New Roman" w:cs="Times New Roman"/>
                <w:lang w:val="en-US"/>
              </w:rPr>
              <w:t>R</w:t>
            </w:r>
            <w:r w:rsidRPr="00E14F24">
              <w:rPr>
                <w:rFonts w:ascii="Times New Roman" w:hAnsi="Times New Roman" w:cs="Times New Roman"/>
                <w:lang w:val="en-US"/>
              </w:rPr>
              <w:t>obot-</w:t>
            </w:r>
            <w:r w:rsidR="00957ADE">
              <w:rPr>
                <w:rFonts w:ascii="Times New Roman" w:hAnsi="Times New Roman" w:cs="Times New Roman"/>
                <w:lang w:val="en-US"/>
              </w:rPr>
              <w:t>I</w:t>
            </w:r>
            <w:r w:rsidRPr="00E14F24">
              <w:rPr>
                <w:rFonts w:ascii="Times New Roman" w:hAnsi="Times New Roman" w:cs="Times New Roman"/>
                <w:lang w:val="en-US"/>
              </w:rPr>
              <w:t>nteraction = HRI, pos.</w:t>
            </w:r>
          </w:p>
          <w:p w14:paraId="457A5FDE"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02BC8FA9" w14:textId="77777777" w:rsidR="004714C1" w:rsidRPr="00E14F24" w:rsidRDefault="004714C1" w:rsidP="003B50C2">
            <w:pPr>
              <w:spacing w:after="160" w:line="278" w:lineRule="auto"/>
              <w:rPr>
                <w:rFonts w:ascii="Times New Roman" w:hAnsi="Times New Roman" w:cs="Times New Roman"/>
              </w:rPr>
            </w:pPr>
            <w:r w:rsidRPr="00361CD1">
              <w:rPr>
                <w:rFonts w:ascii="Times New Roman" w:hAnsi="Times New Roman" w:cs="Times New Roman"/>
                <w:lang w:val="en-US"/>
                <w:rPrChange w:id="226" w:author="Julius Fenn" w:date="2024-03-07T16:27:00Z">
                  <w:rPr>
                    <w:rFonts w:ascii="Times New Roman" w:hAnsi="Times New Roman" w:cs="Times New Roman"/>
                  </w:rPr>
                </w:rPrChange>
              </w:rPr>
              <w:t>Positive implications of the</w:t>
            </w:r>
          </w:p>
          <w:p w14:paraId="16DFF454" w14:textId="77777777" w:rsidR="004714C1" w:rsidRPr="00E14F24" w:rsidRDefault="004714C1" w:rsidP="003B50C2">
            <w:pPr>
              <w:numPr>
                <w:ilvl w:val="0"/>
                <w:numId w:val="3"/>
              </w:numPr>
              <w:spacing w:after="160" w:line="278" w:lineRule="auto"/>
              <w:rPr>
                <w:rFonts w:ascii="Times New Roman" w:hAnsi="Times New Roman" w:cs="Times New Roman"/>
              </w:rPr>
            </w:pPr>
            <w:proofErr w:type="spellStart"/>
            <w:r w:rsidRPr="00E14F24">
              <w:rPr>
                <w:rFonts w:ascii="Times New Roman" w:hAnsi="Times New Roman" w:cs="Times New Roman"/>
              </w:rPr>
              <w:t>interaction</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between</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humans</w:t>
            </w:r>
            <w:proofErr w:type="spellEnd"/>
            <w:r w:rsidRPr="00E14F24">
              <w:rPr>
                <w:rFonts w:ascii="Times New Roman" w:hAnsi="Times New Roman" w:cs="Times New Roman"/>
              </w:rPr>
              <w:t xml:space="preserve"> and </w:t>
            </w:r>
            <w:proofErr w:type="spellStart"/>
            <w:r w:rsidRPr="00E14F24">
              <w:rPr>
                <w:rFonts w:ascii="Times New Roman" w:hAnsi="Times New Roman" w:cs="Times New Roman"/>
              </w:rPr>
              <w:t>robots</w:t>
            </w:r>
            <w:proofErr w:type="spellEnd"/>
            <w:r w:rsidRPr="00E14F24">
              <w:rPr>
                <w:rFonts w:ascii="Times New Roman" w:hAnsi="Times New Roman" w:cs="Times New Roman"/>
              </w:rPr>
              <w:t xml:space="preserve"> </w:t>
            </w:r>
          </w:p>
          <w:p w14:paraId="28ACFB42" w14:textId="77777777" w:rsidR="004714C1" w:rsidRPr="00361CD1" w:rsidRDefault="004714C1" w:rsidP="003B50C2">
            <w:pPr>
              <w:spacing w:after="160" w:line="278" w:lineRule="auto"/>
              <w:rPr>
                <w:rFonts w:ascii="Times New Roman" w:hAnsi="Times New Roman" w:cs="Times New Roman"/>
                <w:lang w:val="en-US"/>
                <w:rPrChange w:id="227" w:author="Julius Fenn" w:date="2024-03-07T16:27:00Z">
                  <w:rPr>
                    <w:rFonts w:ascii="Times New Roman" w:hAnsi="Times New Roman" w:cs="Times New Roman"/>
                  </w:rPr>
                </w:rPrChange>
              </w:rPr>
            </w:pPr>
            <w:r w:rsidRPr="00361CD1">
              <w:rPr>
                <w:rFonts w:ascii="Times New Roman" w:hAnsi="Times New Roman" w:cs="Times New Roman"/>
                <w:lang w:val="en-US"/>
                <w:rPrChange w:id="228" w:author="Julius Fenn" w:date="2024-03-07T16:27:00Z">
                  <w:rPr>
                    <w:rFonts w:ascii="Times New Roman" w:hAnsi="Times New Roman" w:cs="Times New Roman"/>
                  </w:rPr>
                </w:rPrChange>
              </w:rPr>
              <w:t xml:space="preserve"> </w:t>
            </w:r>
          </w:p>
        </w:tc>
        <w:tc>
          <w:tcPr>
            <w:tcW w:w="2693" w:type="dxa"/>
            <w:tcBorders>
              <w:top w:val="single" w:sz="4" w:space="0" w:color="auto"/>
              <w:bottom w:val="single" w:sz="4" w:space="0" w:color="auto"/>
              <w:right w:val="single" w:sz="8" w:space="0" w:color="000000"/>
            </w:tcBorders>
            <w:tcMar>
              <w:top w:w="0" w:type="dxa"/>
              <w:left w:w="100" w:type="dxa"/>
              <w:bottom w:w="0" w:type="dxa"/>
              <w:right w:w="100" w:type="dxa"/>
            </w:tcMar>
          </w:tcPr>
          <w:p w14:paraId="0F2FDB10"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“Social impact, pos.,” this concept emphasizes positive aspects of the direct </w:t>
            </w:r>
            <w:r w:rsidRPr="00E14F24">
              <w:rPr>
                <w:rFonts w:ascii="Times New Roman" w:hAnsi="Times New Roman" w:cs="Times New Roman"/>
                <w:u w:val="single"/>
                <w:lang w:val="en-US"/>
              </w:rPr>
              <w:t>interaction of humans and robots</w:t>
            </w:r>
            <w:r w:rsidRPr="00E14F24">
              <w:rPr>
                <w:rFonts w:ascii="Times New Roman" w:hAnsi="Times New Roman" w:cs="Times New Roman"/>
                <w:lang w:val="en-US"/>
              </w:rPr>
              <w:t>, not broader societal impacts</w:t>
            </w:r>
          </w:p>
          <w:p w14:paraId="39F39E40"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3394" w:type="dxa"/>
            <w:tcBorders>
              <w:top w:val="single" w:sz="4" w:space="0" w:color="auto"/>
              <w:bottom w:val="single" w:sz="4" w:space="0" w:color="auto"/>
              <w:right w:val="single" w:sz="4" w:space="0" w:color="auto"/>
            </w:tcBorders>
            <w:shd w:val="clear" w:color="auto" w:fill="auto"/>
          </w:tcPr>
          <w:p w14:paraId="520AC1E2" w14:textId="4BB1239E"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“Interaktion mit Älteren/Autisten”; “Hilfe bei Schamgefühl (objektiv/neutral)”</w:t>
            </w:r>
          </w:p>
        </w:tc>
      </w:tr>
      <w:tr w:rsidR="004714C1" w:rsidRPr="00E14F24" w14:paraId="0E6BE949" w14:textId="77777777" w:rsidTr="007B6389">
        <w:trPr>
          <w:trHeight w:val="1533"/>
        </w:trPr>
        <w:tc>
          <w:tcPr>
            <w:tcW w:w="983" w:type="dxa"/>
            <w:tcBorders>
              <w:left w:val="single" w:sz="8" w:space="0" w:color="000000"/>
              <w:bottom w:val="single" w:sz="8" w:space="0" w:color="000000"/>
              <w:right w:val="single" w:sz="8" w:space="0" w:color="000000"/>
            </w:tcBorders>
          </w:tcPr>
          <w:p w14:paraId="467559E0"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HRIN</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1F05BDAC" w14:textId="1FB3BE58"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Human-</w:t>
            </w:r>
            <w:r w:rsidR="00957ADE">
              <w:rPr>
                <w:rFonts w:ascii="Times New Roman" w:hAnsi="Times New Roman" w:cs="Times New Roman"/>
                <w:lang w:val="en-US"/>
              </w:rPr>
              <w:t>R</w:t>
            </w:r>
            <w:r w:rsidRPr="00E14F24">
              <w:rPr>
                <w:rFonts w:ascii="Times New Roman" w:hAnsi="Times New Roman" w:cs="Times New Roman"/>
                <w:lang w:val="en-US"/>
              </w:rPr>
              <w:t>obot-</w:t>
            </w:r>
            <w:r w:rsidR="00957ADE">
              <w:rPr>
                <w:rFonts w:ascii="Times New Roman" w:hAnsi="Times New Roman" w:cs="Times New Roman"/>
                <w:lang w:val="en-US"/>
              </w:rPr>
              <w:t>I</w:t>
            </w:r>
            <w:r w:rsidRPr="00E14F24">
              <w:rPr>
                <w:rFonts w:ascii="Times New Roman" w:hAnsi="Times New Roman" w:cs="Times New Roman"/>
                <w:lang w:val="en-US"/>
              </w:rPr>
              <w:t>nteraction = HRI, neg.</w:t>
            </w:r>
          </w:p>
          <w:p w14:paraId="3A4A2B0E"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2693" w:type="dxa"/>
            <w:tcBorders>
              <w:bottom w:val="single" w:sz="8" w:space="0" w:color="000000"/>
              <w:right w:val="single" w:sz="8" w:space="0" w:color="000000"/>
            </w:tcBorders>
            <w:tcMar>
              <w:top w:w="0" w:type="dxa"/>
              <w:left w:w="100" w:type="dxa"/>
              <w:bottom w:w="0" w:type="dxa"/>
              <w:right w:w="100" w:type="dxa"/>
            </w:tcMar>
          </w:tcPr>
          <w:p w14:paraId="4A627B12" w14:textId="77777777" w:rsidR="004714C1" w:rsidRPr="00E14F24" w:rsidRDefault="004714C1" w:rsidP="007B6389">
            <w:pPr>
              <w:spacing w:line="278" w:lineRule="auto"/>
              <w:rPr>
                <w:rFonts w:ascii="Times New Roman" w:hAnsi="Times New Roman" w:cs="Times New Roman"/>
              </w:rPr>
            </w:pPr>
            <w:r w:rsidRPr="00E14F24">
              <w:rPr>
                <w:rFonts w:ascii="Times New Roman" w:hAnsi="Times New Roman" w:cs="Times New Roman"/>
              </w:rPr>
              <w:t xml:space="preserve">Negative </w:t>
            </w:r>
            <w:proofErr w:type="spellStart"/>
            <w:r w:rsidRPr="00E14F24">
              <w:rPr>
                <w:rFonts w:ascii="Times New Roman" w:hAnsi="Times New Roman" w:cs="Times New Roman"/>
              </w:rPr>
              <w:t>implications</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of</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the</w:t>
            </w:r>
            <w:proofErr w:type="spellEnd"/>
          </w:p>
          <w:p w14:paraId="21E3F04E" w14:textId="107C3498" w:rsidR="004714C1" w:rsidRPr="0096307D" w:rsidRDefault="004714C1" w:rsidP="007B6389">
            <w:pPr>
              <w:numPr>
                <w:ilvl w:val="0"/>
                <w:numId w:val="4"/>
              </w:numPr>
              <w:spacing w:line="278" w:lineRule="auto"/>
              <w:rPr>
                <w:rFonts w:ascii="Times New Roman" w:hAnsi="Times New Roman" w:cs="Times New Roman"/>
                <w:lang w:val="en-US"/>
              </w:rPr>
            </w:pPr>
            <w:r w:rsidRPr="0096307D">
              <w:rPr>
                <w:rFonts w:ascii="Times New Roman" w:hAnsi="Times New Roman" w:cs="Times New Roman"/>
                <w:lang w:val="en-US"/>
              </w:rPr>
              <w:t xml:space="preserve">interaction between humans and robots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6DEC58A7" w14:textId="77777777" w:rsidR="004714C1"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“Social impact, neg.,” this concept emphasizes negative aspects of </w:t>
            </w:r>
            <w:r w:rsidRPr="00E14F24">
              <w:rPr>
                <w:rFonts w:ascii="Times New Roman" w:hAnsi="Times New Roman" w:cs="Times New Roman"/>
                <w:u w:val="single"/>
                <w:lang w:val="en-US"/>
              </w:rPr>
              <w:t>interaction</w:t>
            </w:r>
            <w:r w:rsidRPr="00E14F24">
              <w:rPr>
                <w:rFonts w:ascii="Times New Roman" w:hAnsi="Times New Roman" w:cs="Times New Roman"/>
                <w:lang w:val="en-US"/>
              </w:rPr>
              <w:t>, not broader societal impacts</w:t>
            </w:r>
          </w:p>
          <w:p w14:paraId="0A0334A5" w14:textId="1D325147" w:rsidR="007B6389" w:rsidRPr="00E14F24" w:rsidRDefault="007B6389" w:rsidP="003B50C2">
            <w:pPr>
              <w:spacing w:after="160" w:line="278" w:lineRule="auto"/>
              <w:rPr>
                <w:rFonts w:ascii="Times New Roman" w:hAnsi="Times New Roman" w:cs="Times New Roman"/>
                <w:lang w:val="en-US"/>
              </w:rPr>
            </w:pPr>
          </w:p>
        </w:tc>
        <w:tc>
          <w:tcPr>
            <w:tcW w:w="3394" w:type="dxa"/>
            <w:tcBorders>
              <w:top w:val="single" w:sz="4" w:space="0" w:color="auto"/>
              <w:bottom w:val="single" w:sz="4" w:space="0" w:color="auto"/>
              <w:right w:val="single" w:sz="4" w:space="0" w:color="auto"/>
            </w:tcBorders>
            <w:shd w:val="clear" w:color="auto" w:fill="auto"/>
          </w:tcPr>
          <w:p w14:paraId="380762F4"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“unerwünschte emotionale Beziehung”; “unpersönlich”; “Ausgrenzung”; “Abhängigkeit”;</w:t>
            </w:r>
          </w:p>
        </w:tc>
      </w:tr>
      <w:tr w:rsidR="004714C1" w:rsidRPr="00E14F24" w14:paraId="596C3918" w14:textId="77777777" w:rsidTr="00706944">
        <w:trPr>
          <w:trHeight w:val="831"/>
        </w:trPr>
        <w:tc>
          <w:tcPr>
            <w:tcW w:w="983" w:type="dxa"/>
            <w:tcBorders>
              <w:top w:val="single" w:sz="4" w:space="0" w:color="auto"/>
              <w:left w:val="single" w:sz="8" w:space="0" w:color="000000"/>
              <w:bottom w:val="single" w:sz="8" w:space="0" w:color="000000"/>
              <w:right w:val="single" w:sz="8" w:space="0" w:color="000000"/>
            </w:tcBorders>
          </w:tcPr>
          <w:p w14:paraId="5CE1434D"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SIP</w:t>
            </w:r>
          </w:p>
        </w:tc>
        <w:tc>
          <w:tcPr>
            <w:tcW w:w="1559"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48DFBA23" w14:textId="2943968C" w:rsidR="004714C1" w:rsidRPr="00E14F24" w:rsidRDefault="00957ADE" w:rsidP="003B50C2">
            <w:pPr>
              <w:spacing w:after="160" w:line="278" w:lineRule="auto"/>
              <w:rPr>
                <w:rFonts w:ascii="Times New Roman" w:hAnsi="Times New Roman" w:cs="Times New Roman"/>
              </w:rPr>
            </w:pPr>
            <w:r>
              <w:rPr>
                <w:rFonts w:ascii="Times New Roman" w:hAnsi="Times New Roman" w:cs="Times New Roman"/>
              </w:rPr>
              <w:t>s</w:t>
            </w:r>
            <w:r w:rsidR="004714C1" w:rsidRPr="00E14F24">
              <w:rPr>
                <w:rFonts w:ascii="Times New Roman" w:hAnsi="Times New Roman" w:cs="Times New Roman"/>
              </w:rPr>
              <w:t xml:space="preserve">ocial </w:t>
            </w:r>
            <w:proofErr w:type="spellStart"/>
            <w:r w:rsidR="004714C1" w:rsidRPr="00E14F24">
              <w:rPr>
                <w:rFonts w:ascii="Times New Roman" w:hAnsi="Times New Roman" w:cs="Times New Roman"/>
              </w:rPr>
              <w:t>impact</w:t>
            </w:r>
            <w:proofErr w:type="spellEnd"/>
            <w:r w:rsidR="004714C1" w:rsidRPr="00E14F24">
              <w:rPr>
                <w:rFonts w:ascii="Times New Roman" w:hAnsi="Times New Roman" w:cs="Times New Roman"/>
              </w:rPr>
              <w:t>, pos.</w:t>
            </w:r>
          </w:p>
          <w:p w14:paraId="49F4B066"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4B20112C" w14:textId="77777777" w:rsidR="004714C1" w:rsidRPr="00E14F24" w:rsidRDefault="004714C1" w:rsidP="007B6389">
            <w:pPr>
              <w:spacing w:line="278" w:lineRule="auto"/>
              <w:rPr>
                <w:rFonts w:ascii="Times New Roman" w:hAnsi="Times New Roman" w:cs="Times New Roman"/>
              </w:rPr>
            </w:pPr>
            <w:r w:rsidRPr="00361CD1">
              <w:rPr>
                <w:rFonts w:ascii="Times New Roman" w:hAnsi="Times New Roman" w:cs="Times New Roman"/>
                <w:lang w:val="en-US"/>
                <w:rPrChange w:id="229" w:author="Julius Fenn" w:date="2024-03-07T16:27:00Z">
                  <w:rPr>
                    <w:rFonts w:ascii="Times New Roman" w:hAnsi="Times New Roman" w:cs="Times New Roman"/>
                  </w:rPr>
                </w:rPrChange>
              </w:rPr>
              <w:t xml:space="preserve">Positive impacts of </w:t>
            </w:r>
          </w:p>
          <w:p w14:paraId="283F8FD7" w14:textId="77777777" w:rsidR="004714C1" w:rsidRPr="00E14F24" w:rsidRDefault="004714C1" w:rsidP="007B6389">
            <w:pPr>
              <w:numPr>
                <w:ilvl w:val="0"/>
                <w:numId w:val="15"/>
              </w:numPr>
              <w:spacing w:line="278" w:lineRule="auto"/>
              <w:rPr>
                <w:rFonts w:ascii="Times New Roman" w:hAnsi="Times New Roman" w:cs="Times New Roman"/>
              </w:rPr>
            </w:pPr>
            <w:proofErr w:type="spellStart"/>
            <w:r w:rsidRPr="00E14F24">
              <w:rPr>
                <w:rFonts w:ascii="Times New Roman" w:hAnsi="Times New Roman" w:cs="Times New Roman"/>
              </w:rPr>
              <w:t>robots</w:t>
            </w:r>
            <w:proofErr w:type="spellEnd"/>
            <w:r w:rsidRPr="00E14F24">
              <w:rPr>
                <w:rFonts w:ascii="Times New Roman" w:hAnsi="Times New Roman" w:cs="Times New Roman"/>
              </w:rPr>
              <w:t xml:space="preserve"> </w:t>
            </w:r>
          </w:p>
          <w:p w14:paraId="297DF031" w14:textId="77777777" w:rsidR="004714C1" w:rsidRPr="00361CD1" w:rsidRDefault="004714C1" w:rsidP="007B6389">
            <w:pPr>
              <w:numPr>
                <w:ilvl w:val="0"/>
                <w:numId w:val="15"/>
              </w:numPr>
              <w:spacing w:line="278" w:lineRule="auto"/>
              <w:rPr>
                <w:rFonts w:ascii="Times New Roman" w:hAnsi="Times New Roman" w:cs="Times New Roman"/>
                <w:lang w:val="en-US"/>
                <w:rPrChange w:id="230" w:author="Julius Fenn" w:date="2024-03-07T16:28:00Z">
                  <w:rPr>
                    <w:rFonts w:ascii="Times New Roman" w:hAnsi="Times New Roman" w:cs="Times New Roman"/>
                  </w:rPr>
                </w:rPrChange>
              </w:rPr>
            </w:pPr>
            <w:del w:id="231" w:author="Julius Fenn" w:date="2024-03-07T16:29:00Z">
              <w:r w:rsidRPr="00361CD1" w:rsidDel="00361CD1">
                <w:rPr>
                  <w:rFonts w:ascii="Times New Roman" w:hAnsi="Times New Roman" w:cs="Times New Roman"/>
                  <w:lang w:val="en-US"/>
                  <w:rPrChange w:id="232" w:author="Julius Fenn" w:date="2024-03-07T16:28:00Z">
                    <w:rPr>
                      <w:rFonts w:ascii="Times New Roman" w:hAnsi="Times New Roman" w:cs="Times New Roman"/>
                    </w:rPr>
                  </w:rPrChange>
                </w:rPr>
                <w:delText>&amp;</w:delText>
              </w:r>
            </w:del>
            <w:r w:rsidRPr="00361CD1">
              <w:rPr>
                <w:rFonts w:ascii="Times New Roman" w:hAnsi="Times New Roman" w:cs="Times New Roman"/>
                <w:lang w:val="en-US"/>
                <w:rPrChange w:id="233" w:author="Julius Fenn" w:date="2024-03-07T16:28:00Z">
                  <w:rPr>
                    <w:rFonts w:ascii="Times New Roman" w:hAnsi="Times New Roman" w:cs="Times New Roman"/>
                  </w:rPr>
                </w:rPrChange>
              </w:rPr>
              <w:t xml:space="preserve"> human-robot-interaction on society </w:t>
            </w:r>
          </w:p>
          <w:p w14:paraId="5F744D68" w14:textId="77777777" w:rsidR="004714C1" w:rsidRPr="00361CD1" w:rsidRDefault="004714C1" w:rsidP="003B50C2">
            <w:pPr>
              <w:spacing w:after="160" w:line="278" w:lineRule="auto"/>
              <w:rPr>
                <w:rFonts w:ascii="Times New Roman" w:hAnsi="Times New Roman" w:cs="Times New Roman"/>
                <w:lang w:val="en-US"/>
                <w:rPrChange w:id="234" w:author="Julius Fenn" w:date="2024-03-07T16:27:00Z">
                  <w:rPr>
                    <w:rFonts w:ascii="Times New Roman" w:hAnsi="Times New Roman" w:cs="Times New Roman"/>
                  </w:rPr>
                </w:rPrChange>
              </w:rPr>
            </w:pPr>
            <w:r w:rsidRPr="00361CD1">
              <w:rPr>
                <w:rFonts w:ascii="Times New Roman" w:hAnsi="Times New Roman" w:cs="Times New Roman"/>
                <w:lang w:val="en-US"/>
                <w:rPrChange w:id="235" w:author="Julius Fenn" w:date="2024-03-07T16:27:00Z">
                  <w:rPr>
                    <w:rFonts w:ascii="Times New Roman" w:hAnsi="Times New Roman" w:cs="Times New Roman"/>
                  </w:rPr>
                </w:rPrChange>
              </w:rPr>
              <w:t xml:space="preserve">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73639C28" w14:textId="590CCF4B"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“HRI, pos.,” this concept is not about the direct interaction between humans and robots but emphasizes positive </w:t>
            </w:r>
            <w:r w:rsidRPr="00E14F24">
              <w:rPr>
                <w:rFonts w:ascii="Times New Roman" w:hAnsi="Times New Roman" w:cs="Times New Roman"/>
                <w:u w:val="single"/>
                <w:lang w:val="en-US"/>
              </w:rPr>
              <w:t>impacts</w:t>
            </w:r>
            <w:r w:rsidRPr="00E14F24">
              <w:rPr>
                <w:rFonts w:ascii="Times New Roman" w:hAnsi="Times New Roman" w:cs="Times New Roman"/>
                <w:lang w:val="en-US"/>
              </w:rPr>
              <w:t xml:space="preserve"> that robots and HRI might have on society, including long term impacts </w:t>
            </w:r>
          </w:p>
        </w:tc>
        <w:tc>
          <w:tcPr>
            <w:tcW w:w="3394" w:type="dxa"/>
            <w:tcBorders>
              <w:top w:val="single" w:sz="4" w:space="0" w:color="auto"/>
              <w:bottom w:val="single" w:sz="4" w:space="0" w:color="auto"/>
              <w:right w:val="single" w:sz="4" w:space="0" w:color="auto"/>
            </w:tcBorders>
            <w:shd w:val="clear" w:color="auto" w:fill="auto"/>
          </w:tcPr>
          <w:p w14:paraId="4A7DDBF6" w14:textId="35B23770"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“mehr Arbeitsplätze”; “fördert soziale Interaktion/Integration”;</w:t>
            </w:r>
            <w:r w:rsidR="00F10C28">
              <w:rPr>
                <w:rFonts w:ascii="Times New Roman" w:hAnsi="Times New Roman" w:cs="Times New Roman"/>
              </w:rPr>
              <w:t xml:space="preserve"> </w:t>
            </w:r>
            <w:r w:rsidRPr="00E14F24">
              <w:rPr>
                <w:rFonts w:ascii="Times New Roman" w:hAnsi="Times New Roman" w:cs="Times New Roman"/>
              </w:rPr>
              <w:t>“Gerechtigkeit (Objektivität”; “verringert Einsamkeit”</w:t>
            </w:r>
          </w:p>
        </w:tc>
      </w:tr>
      <w:tr w:rsidR="004714C1" w:rsidRPr="00E14F24" w14:paraId="173987C6" w14:textId="77777777" w:rsidTr="007B6389">
        <w:trPr>
          <w:trHeight w:val="1785"/>
        </w:trPr>
        <w:tc>
          <w:tcPr>
            <w:tcW w:w="983" w:type="dxa"/>
            <w:tcBorders>
              <w:top w:val="single" w:sz="4" w:space="0" w:color="auto"/>
              <w:left w:val="single" w:sz="8" w:space="0" w:color="000000"/>
              <w:bottom w:val="single" w:sz="8" w:space="0" w:color="000000"/>
              <w:right w:val="single" w:sz="8" w:space="0" w:color="000000"/>
            </w:tcBorders>
          </w:tcPr>
          <w:p w14:paraId="27D7278F"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lastRenderedPageBreak/>
              <w:t>SIN</w:t>
            </w:r>
          </w:p>
        </w:tc>
        <w:tc>
          <w:tcPr>
            <w:tcW w:w="1559"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04156AA0" w14:textId="2EEF8EC6" w:rsidR="004714C1" w:rsidRPr="00E14F24" w:rsidRDefault="00957ADE" w:rsidP="003B50C2">
            <w:pPr>
              <w:spacing w:after="160" w:line="278" w:lineRule="auto"/>
              <w:rPr>
                <w:rFonts w:ascii="Times New Roman" w:hAnsi="Times New Roman" w:cs="Times New Roman"/>
              </w:rPr>
            </w:pPr>
            <w:r>
              <w:rPr>
                <w:rFonts w:ascii="Times New Roman" w:hAnsi="Times New Roman" w:cs="Times New Roman"/>
              </w:rPr>
              <w:t>s</w:t>
            </w:r>
            <w:r w:rsidR="004714C1" w:rsidRPr="00E14F24">
              <w:rPr>
                <w:rFonts w:ascii="Times New Roman" w:hAnsi="Times New Roman" w:cs="Times New Roman"/>
              </w:rPr>
              <w:t xml:space="preserve">ocial </w:t>
            </w:r>
            <w:proofErr w:type="spellStart"/>
            <w:r w:rsidR="004714C1" w:rsidRPr="00E14F24">
              <w:rPr>
                <w:rFonts w:ascii="Times New Roman" w:hAnsi="Times New Roman" w:cs="Times New Roman"/>
              </w:rPr>
              <w:t>impact</w:t>
            </w:r>
            <w:proofErr w:type="spellEnd"/>
            <w:r w:rsidR="004714C1" w:rsidRPr="00E14F24">
              <w:rPr>
                <w:rFonts w:ascii="Times New Roman" w:hAnsi="Times New Roman" w:cs="Times New Roman"/>
              </w:rPr>
              <w:t>, neg.</w:t>
            </w:r>
          </w:p>
          <w:p w14:paraId="44A82F27"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0325B966" w14:textId="77777777" w:rsidR="004714C1" w:rsidRPr="00E14F24" w:rsidRDefault="004714C1" w:rsidP="007B6389">
            <w:pPr>
              <w:spacing w:line="278" w:lineRule="auto"/>
              <w:rPr>
                <w:rFonts w:ascii="Times New Roman" w:hAnsi="Times New Roman" w:cs="Times New Roman"/>
              </w:rPr>
            </w:pPr>
            <w:r w:rsidRPr="00361CD1">
              <w:rPr>
                <w:rFonts w:ascii="Times New Roman" w:hAnsi="Times New Roman" w:cs="Times New Roman"/>
                <w:lang w:val="en-US"/>
                <w:rPrChange w:id="236" w:author="Julius Fenn" w:date="2024-03-07T16:28:00Z">
                  <w:rPr>
                    <w:rFonts w:ascii="Times New Roman" w:hAnsi="Times New Roman" w:cs="Times New Roman"/>
                  </w:rPr>
                </w:rPrChange>
              </w:rPr>
              <w:t xml:space="preserve">Negative impacts of </w:t>
            </w:r>
          </w:p>
          <w:p w14:paraId="59462371" w14:textId="77777777" w:rsidR="004714C1" w:rsidRPr="00E14F24" w:rsidRDefault="004714C1" w:rsidP="007B6389">
            <w:pPr>
              <w:numPr>
                <w:ilvl w:val="0"/>
                <w:numId w:val="2"/>
              </w:numPr>
              <w:spacing w:line="278" w:lineRule="auto"/>
              <w:rPr>
                <w:rFonts w:ascii="Times New Roman" w:hAnsi="Times New Roman" w:cs="Times New Roman"/>
              </w:rPr>
            </w:pPr>
            <w:proofErr w:type="spellStart"/>
            <w:r w:rsidRPr="00E14F24">
              <w:rPr>
                <w:rFonts w:ascii="Times New Roman" w:hAnsi="Times New Roman" w:cs="Times New Roman"/>
              </w:rPr>
              <w:t>robots</w:t>
            </w:r>
            <w:proofErr w:type="spellEnd"/>
            <w:r w:rsidRPr="00E14F24">
              <w:rPr>
                <w:rFonts w:ascii="Times New Roman" w:hAnsi="Times New Roman" w:cs="Times New Roman"/>
              </w:rPr>
              <w:t xml:space="preserve"> </w:t>
            </w:r>
          </w:p>
          <w:p w14:paraId="72CA9864" w14:textId="77777777" w:rsidR="004714C1" w:rsidRPr="00E14F24" w:rsidRDefault="004714C1" w:rsidP="007B6389">
            <w:pPr>
              <w:numPr>
                <w:ilvl w:val="0"/>
                <w:numId w:val="2"/>
              </w:numPr>
              <w:spacing w:line="278" w:lineRule="auto"/>
              <w:rPr>
                <w:rFonts w:ascii="Times New Roman" w:hAnsi="Times New Roman" w:cs="Times New Roman"/>
              </w:rPr>
            </w:pPr>
            <w:del w:id="237" w:author="Julius Fenn" w:date="2024-03-07T16:29:00Z">
              <w:r w:rsidRPr="00E14F24" w:rsidDel="00361CD1">
                <w:rPr>
                  <w:rFonts w:ascii="Times New Roman" w:hAnsi="Times New Roman" w:cs="Times New Roman"/>
                </w:rPr>
                <w:delText>&amp; </w:delText>
              </w:r>
            </w:del>
            <w:r w:rsidRPr="00E14F24">
              <w:rPr>
                <w:rFonts w:ascii="Times New Roman" w:hAnsi="Times New Roman" w:cs="Times New Roman"/>
              </w:rPr>
              <w:t>human-robot-</w:t>
            </w:r>
            <w:proofErr w:type="spellStart"/>
            <w:r w:rsidRPr="00E14F24">
              <w:rPr>
                <w:rFonts w:ascii="Times New Roman" w:hAnsi="Times New Roman" w:cs="Times New Roman"/>
              </w:rPr>
              <w:t>interaction</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society</w:t>
            </w:r>
            <w:proofErr w:type="spellEnd"/>
          </w:p>
          <w:p w14:paraId="61452C36" w14:textId="77777777" w:rsidR="004714C1" w:rsidRPr="00361CD1" w:rsidRDefault="004714C1" w:rsidP="007B6389">
            <w:pPr>
              <w:spacing w:line="278" w:lineRule="auto"/>
              <w:rPr>
                <w:rFonts w:ascii="Times New Roman" w:hAnsi="Times New Roman" w:cs="Times New Roman"/>
                <w:lang w:val="en-US"/>
                <w:rPrChange w:id="238" w:author="Julius Fenn" w:date="2024-03-07T16:28:00Z">
                  <w:rPr>
                    <w:rFonts w:ascii="Times New Roman" w:hAnsi="Times New Roman" w:cs="Times New Roman"/>
                  </w:rPr>
                </w:rPrChange>
              </w:rPr>
            </w:pPr>
            <w:r w:rsidRPr="00361CD1">
              <w:rPr>
                <w:rFonts w:ascii="Times New Roman" w:hAnsi="Times New Roman" w:cs="Times New Roman"/>
                <w:lang w:val="en-US"/>
                <w:rPrChange w:id="239" w:author="Julius Fenn" w:date="2024-03-07T16:28:00Z">
                  <w:rPr>
                    <w:rFonts w:ascii="Times New Roman" w:hAnsi="Times New Roman" w:cs="Times New Roman"/>
                  </w:rPr>
                </w:rPrChange>
              </w:rPr>
              <w:t xml:space="preserve">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55E349CA" w14:textId="68142DEE"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“HRI, neg.,” this concept emphasizes negative </w:t>
            </w:r>
            <w:r w:rsidRPr="00E14F24">
              <w:rPr>
                <w:rFonts w:ascii="Times New Roman" w:hAnsi="Times New Roman" w:cs="Times New Roman"/>
                <w:u w:val="single"/>
                <w:lang w:val="en-US"/>
              </w:rPr>
              <w:t>impacts</w:t>
            </w:r>
            <w:r w:rsidRPr="00E14F24">
              <w:rPr>
                <w:rFonts w:ascii="Times New Roman" w:hAnsi="Times New Roman" w:cs="Times New Roman"/>
                <w:lang w:val="en-US"/>
              </w:rPr>
              <w:t xml:space="preserve"> that robots and HRI might have on society, including long term impacts </w:t>
            </w:r>
          </w:p>
        </w:tc>
        <w:tc>
          <w:tcPr>
            <w:tcW w:w="3394" w:type="dxa"/>
            <w:tcBorders>
              <w:top w:val="single" w:sz="4" w:space="0" w:color="auto"/>
              <w:bottom w:val="single" w:sz="4" w:space="0" w:color="auto"/>
              <w:right w:val="single" w:sz="4" w:space="0" w:color="auto"/>
            </w:tcBorders>
            <w:shd w:val="clear" w:color="auto" w:fill="auto"/>
          </w:tcPr>
          <w:p w14:paraId="0B92BBC1"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“weniger Arbeitsplätze”; “Verlust menschliche Natur”; “Verlust menschliche Interaktion”; “Verlust menschlicher Fähigkeiten”; “Verrohung des menschlichen Verhaltens”; “Menschen werden ersetzt”</w:t>
            </w:r>
          </w:p>
        </w:tc>
      </w:tr>
      <w:tr w:rsidR="004714C1" w:rsidRPr="00E14F24" w14:paraId="509700CA" w14:textId="77777777" w:rsidTr="003B50C2">
        <w:trPr>
          <w:trHeight w:val="1785"/>
        </w:trPr>
        <w:tc>
          <w:tcPr>
            <w:tcW w:w="983" w:type="dxa"/>
            <w:tcBorders>
              <w:left w:val="single" w:sz="8" w:space="0" w:color="000000"/>
              <w:bottom w:val="single" w:sz="8" w:space="0" w:color="000000"/>
              <w:right w:val="single" w:sz="8" w:space="0" w:color="000000"/>
            </w:tcBorders>
          </w:tcPr>
          <w:p w14:paraId="151A744D"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TL</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32EC5862" w14:textId="6F24FECF" w:rsidR="004714C1" w:rsidRPr="00E14F24" w:rsidRDefault="00957ADE" w:rsidP="003B50C2">
            <w:pPr>
              <w:spacing w:after="160" w:line="278" w:lineRule="auto"/>
              <w:rPr>
                <w:rFonts w:ascii="Times New Roman" w:hAnsi="Times New Roman" w:cs="Times New Roman"/>
              </w:rPr>
            </w:pPr>
            <w:proofErr w:type="spellStart"/>
            <w:r>
              <w:rPr>
                <w:rFonts w:ascii="Times New Roman" w:hAnsi="Times New Roman" w:cs="Times New Roman"/>
              </w:rPr>
              <w:t>t</w:t>
            </w:r>
            <w:r w:rsidR="004714C1" w:rsidRPr="00E14F24">
              <w:rPr>
                <w:rFonts w:ascii="Times New Roman" w:hAnsi="Times New Roman" w:cs="Times New Roman"/>
              </w:rPr>
              <w:t>echnological</w:t>
            </w:r>
            <w:proofErr w:type="spellEnd"/>
            <w:r w:rsidR="004714C1" w:rsidRPr="00E14F24">
              <w:rPr>
                <w:rFonts w:ascii="Times New Roman" w:hAnsi="Times New Roman" w:cs="Times New Roman"/>
              </w:rPr>
              <w:t xml:space="preserve"> </w:t>
            </w:r>
            <w:proofErr w:type="spellStart"/>
            <w:r w:rsidR="004714C1" w:rsidRPr="00E14F24">
              <w:rPr>
                <w:rFonts w:ascii="Times New Roman" w:hAnsi="Times New Roman" w:cs="Times New Roman"/>
              </w:rPr>
              <w:t>limitation</w:t>
            </w:r>
            <w:proofErr w:type="spellEnd"/>
          </w:p>
        </w:tc>
        <w:tc>
          <w:tcPr>
            <w:tcW w:w="2693" w:type="dxa"/>
            <w:tcBorders>
              <w:bottom w:val="single" w:sz="8" w:space="0" w:color="000000"/>
              <w:right w:val="single" w:sz="8" w:space="0" w:color="000000"/>
            </w:tcBorders>
            <w:tcMar>
              <w:top w:w="0" w:type="dxa"/>
              <w:left w:w="100" w:type="dxa"/>
              <w:bottom w:w="0" w:type="dxa"/>
              <w:right w:w="100" w:type="dxa"/>
            </w:tcMar>
          </w:tcPr>
          <w:p w14:paraId="30077A19" w14:textId="77777777" w:rsidR="004714C1" w:rsidRPr="00E14F24" w:rsidDel="00361CD1" w:rsidRDefault="004714C1" w:rsidP="007B6389">
            <w:pPr>
              <w:spacing w:line="278" w:lineRule="auto"/>
              <w:rPr>
                <w:del w:id="240" w:author="Julius Fenn" w:date="2024-03-07T16:29:00Z"/>
                <w:rFonts w:ascii="Times New Roman" w:hAnsi="Times New Roman" w:cs="Times New Roman"/>
              </w:rPr>
            </w:pPr>
            <w:r w:rsidRPr="00361CD1">
              <w:rPr>
                <w:rFonts w:ascii="Times New Roman" w:hAnsi="Times New Roman" w:cs="Times New Roman"/>
                <w:lang w:val="en-US"/>
                <w:rPrChange w:id="241" w:author="Julius Fenn" w:date="2024-03-07T16:28:00Z">
                  <w:rPr>
                    <w:rFonts w:ascii="Times New Roman" w:hAnsi="Times New Roman" w:cs="Times New Roman"/>
                  </w:rPr>
                </w:rPrChange>
              </w:rPr>
              <w:t>Technological limitations of the</w:t>
            </w:r>
            <w:r w:rsidRPr="00E14F24">
              <w:rPr>
                <w:rFonts w:ascii="Times New Roman" w:hAnsi="Times New Roman" w:cs="Times New Roman"/>
              </w:rPr>
              <w:t xml:space="preserve"> </w:t>
            </w:r>
          </w:p>
          <w:p w14:paraId="29E3EA66" w14:textId="77777777" w:rsidR="005C5570" w:rsidRPr="00E14F24" w:rsidRDefault="004714C1" w:rsidP="00361CD1">
            <w:pPr>
              <w:spacing w:line="278" w:lineRule="auto"/>
              <w:rPr>
                <w:rFonts w:ascii="Times New Roman" w:hAnsi="Times New Roman" w:cs="Times New Roman"/>
                <w:lang w:val="en-US"/>
              </w:rPr>
              <w:pPrChange w:id="242" w:author="Julius Fenn" w:date="2024-03-07T16:29:00Z">
                <w:pPr>
                  <w:framePr w:hSpace="141" w:wrap="around" w:vAnchor="text" w:hAnchor="margin" w:xAlign="center" w:y="39"/>
                  <w:numPr>
                    <w:numId w:val="20"/>
                  </w:numPr>
                  <w:spacing w:line="278" w:lineRule="auto"/>
                  <w:ind w:left="720" w:hanging="360"/>
                  <w:suppressOverlap/>
                </w:pPr>
              </w:pPrChange>
            </w:pPr>
            <w:r w:rsidRPr="00E14F24">
              <w:rPr>
                <w:rFonts w:ascii="Times New Roman" w:hAnsi="Times New Roman" w:cs="Times New Roman"/>
                <w:lang w:val="en-US"/>
              </w:rPr>
              <w:t>robot</w:t>
            </w:r>
          </w:p>
        </w:tc>
        <w:tc>
          <w:tcPr>
            <w:tcW w:w="2693" w:type="dxa"/>
            <w:tcBorders>
              <w:bottom w:val="single" w:sz="8" w:space="0" w:color="000000"/>
              <w:right w:val="single" w:sz="8" w:space="0" w:color="000000"/>
            </w:tcBorders>
            <w:tcMar>
              <w:top w:w="0" w:type="dxa"/>
              <w:left w:w="100" w:type="dxa"/>
              <w:bottom w:w="0" w:type="dxa"/>
              <w:right w:w="100" w:type="dxa"/>
            </w:tcMar>
          </w:tcPr>
          <w:p w14:paraId="27A41250" w14:textId="1105840E" w:rsidR="007B6389" w:rsidRPr="00F10C28" w:rsidRDefault="004714C1" w:rsidP="003B50C2">
            <w:pPr>
              <w:spacing w:after="160" w:line="278" w:lineRule="auto"/>
              <w:rPr>
                <w:rFonts w:ascii="Times New Roman" w:hAnsi="Times New Roman" w:cs="Times New Roman"/>
              </w:rPr>
            </w:pPr>
            <w:r w:rsidRPr="00E14F24">
              <w:rPr>
                <w:rFonts w:ascii="Times New Roman" w:hAnsi="Times New Roman" w:cs="Times New Roman"/>
                <w:lang w:val="en-US"/>
              </w:rPr>
              <w:t xml:space="preserve">Compared to “Mistrust”, “HRI, neg.” &amp; “Social impact, neg.” this concept focuses solely on the technological limitations of the robot. </w:t>
            </w:r>
            <w:proofErr w:type="spellStart"/>
            <w:r w:rsidRPr="00E14F24">
              <w:rPr>
                <w:rFonts w:ascii="Times New Roman" w:hAnsi="Times New Roman" w:cs="Times New Roman"/>
              </w:rPr>
              <w:t>It</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can</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be</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rated</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positively</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or</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negatively</w:t>
            </w:r>
            <w:proofErr w:type="spellEnd"/>
          </w:p>
        </w:tc>
        <w:tc>
          <w:tcPr>
            <w:tcW w:w="3394" w:type="dxa"/>
            <w:tcBorders>
              <w:top w:val="single" w:sz="4" w:space="0" w:color="auto"/>
              <w:bottom w:val="single" w:sz="4" w:space="0" w:color="auto"/>
              <w:right w:val="single" w:sz="4" w:space="0" w:color="auto"/>
            </w:tcBorders>
            <w:shd w:val="clear" w:color="auto" w:fill="auto"/>
          </w:tcPr>
          <w:p w14:paraId="5C5F56EF"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“Beschränktes Knowhow”; “beschränkte Autonomie”; “Defekte”; “Eingeschränkte Lernfähigkeit”</w:t>
            </w:r>
          </w:p>
        </w:tc>
      </w:tr>
      <w:tr w:rsidR="004714C1" w:rsidRPr="00E14F24" w14:paraId="22E8160B" w14:textId="77777777" w:rsidTr="007B6389">
        <w:trPr>
          <w:trHeight w:val="2028"/>
        </w:trPr>
        <w:tc>
          <w:tcPr>
            <w:tcW w:w="983" w:type="dxa"/>
            <w:tcBorders>
              <w:left w:val="single" w:sz="8" w:space="0" w:color="000000"/>
              <w:bottom w:val="single" w:sz="8" w:space="0" w:color="000000"/>
              <w:right w:val="single" w:sz="8" w:space="0" w:color="000000"/>
            </w:tcBorders>
          </w:tcPr>
          <w:p w14:paraId="4C0629C9"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LC</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237DED25" w14:textId="14F42800" w:rsidR="004714C1" w:rsidRPr="00E14F24" w:rsidRDefault="00957ADE" w:rsidP="003B50C2">
            <w:pPr>
              <w:spacing w:after="160" w:line="278" w:lineRule="auto"/>
              <w:rPr>
                <w:rFonts w:ascii="Times New Roman" w:hAnsi="Times New Roman" w:cs="Times New Roman"/>
              </w:rPr>
            </w:pPr>
            <w:proofErr w:type="spellStart"/>
            <w:r>
              <w:rPr>
                <w:rFonts w:ascii="Times New Roman" w:hAnsi="Times New Roman" w:cs="Times New Roman"/>
              </w:rPr>
              <w:t>l</w:t>
            </w:r>
            <w:r w:rsidR="004714C1" w:rsidRPr="00E14F24">
              <w:rPr>
                <w:rFonts w:ascii="Times New Roman" w:hAnsi="Times New Roman" w:cs="Times New Roman"/>
              </w:rPr>
              <w:t>ow</w:t>
            </w:r>
            <w:proofErr w:type="spellEnd"/>
            <w:r w:rsidR="004714C1" w:rsidRPr="00E14F24">
              <w:rPr>
                <w:rFonts w:ascii="Times New Roman" w:hAnsi="Times New Roman" w:cs="Times New Roman"/>
              </w:rPr>
              <w:t xml:space="preserve"> </w:t>
            </w:r>
            <w:proofErr w:type="spellStart"/>
            <w:r w:rsidR="004714C1" w:rsidRPr="00E14F24">
              <w:rPr>
                <w:rFonts w:ascii="Times New Roman" w:hAnsi="Times New Roman" w:cs="Times New Roman"/>
              </w:rPr>
              <w:t>cost</w:t>
            </w:r>
            <w:proofErr w:type="spellEnd"/>
            <w:r w:rsidR="004714C1" w:rsidRPr="00E14F24">
              <w:rPr>
                <w:rFonts w:ascii="Times New Roman" w:hAnsi="Times New Roman" w:cs="Times New Roman"/>
              </w:rPr>
              <w:t xml:space="preserve"> </w:t>
            </w:r>
          </w:p>
        </w:tc>
        <w:tc>
          <w:tcPr>
            <w:tcW w:w="2693" w:type="dxa"/>
            <w:tcBorders>
              <w:bottom w:val="single" w:sz="8" w:space="0" w:color="000000"/>
              <w:right w:val="single" w:sz="8" w:space="0" w:color="000000"/>
            </w:tcBorders>
            <w:tcMar>
              <w:top w:w="0" w:type="dxa"/>
              <w:left w:w="100" w:type="dxa"/>
              <w:bottom w:w="0" w:type="dxa"/>
              <w:right w:w="100" w:type="dxa"/>
            </w:tcMar>
          </w:tcPr>
          <w:p w14:paraId="30FF7836" w14:textId="77777777" w:rsidR="004714C1" w:rsidRPr="00E14F24" w:rsidRDefault="004714C1" w:rsidP="007B6389">
            <w:pPr>
              <w:spacing w:line="278" w:lineRule="auto"/>
              <w:rPr>
                <w:rFonts w:ascii="Times New Roman" w:hAnsi="Times New Roman" w:cs="Times New Roman"/>
              </w:rPr>
            </w:pPr>
            <w:r w:rsidRPr="00361CD1">
              <w:rPr>
                <w:rFonts w:ascii="Times New Roman" w:hAnsi="Times New Roman" w:cs="Times New Roman"/>
                <w:lang w:val="en-US"/>
                <w:rPrChange w:id="243" w:author="Julius Fenn" w:date="2024-03-07T16:28:00Z">
                  <w:rPr>
                    <w:rFonts w:ascii="Times New Roman" w:hAnsi="Times New Roman" w:cs="Times New Roman"/>
                  </w:rPr>
                </w:rPrChange>
              </w:rPr>
              <w:t xml:space="preserve">Low cost of </w:t>
            </w:r>
          </w:p>
          <w:p w14:paraId="53B38C4D" w14:textId="17556F4D" w:rsidR="004714C1" w:rsidRPr="00E14F24" w:rsidRDefault="004714C1" w:rsidP="007B6389">
            <w:pPr>
              <w:numPr>
                <w:ilvl w:val="0"/>
                <w:numId w:val="17"/>
              </w:numPr>
              <w:spacing w:line="278" w:lineRule="auto"/>
              <w:rPr>
                <w:rFonts w:ascii="Times New Roman" w:hAnsi="Times New Roman" w:cs="Times New Roman"/>
              </w:rPr>
            </w:pPr>
            <w:proofErr w:type="spellStart"/>
            <w:r w:rsidRPr="00E14F24">
              <w:rPr>
                <w:rFonts w:ascii="Times New Roman" w:hAnsi="Times New Roman" w:cs="Times New Roman"/>
              </w:rPr>
              <w:t>robot</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fabrication</w:t>
            </w:r>
            <w:proofErr w:type="spellEnd"/>
            <w:r w:rsidRPr="00E14F24">
              <w:rPr>
                <w:rFonts w:ascii="Times New Roman" w:hAnsi="Times New Roman" w:cs="Times New Roman"/>
              </w:rPr>
              <w:t xml:space="preserve"> </w:t>
            </w:r>
            <w:del w:id="244" w:author="Julius Fenn" w:date="2024-03-07T16:29:00Z">
              <w:r w:rsidRPr="00E14F24" w:rsidDel="00361CD1">
                <w:rPr>
                  <w:rFonts w:ascii="Times New Roman" w:hAnsi="Times New Roman" w:cs="Times New Roman"/>
                </w:rPr>
                <w:delText xml:space="preserve">&amp; </w:delText>
              </w:r>
            </w:del>
            <w:ins w:id="245" w:author="Julius Fenn" w:date="2024-03-07T16:29:00Z">
              <w:r w:rsidR="00361CD1">
                <w:rPr>
                  <w:rFonts w:ascii="Times New Roman" w:hAnsi="Times New Roman" w:cs="Times New Roman"/>
                </w:rPr>
                <w:t>and</w:t>
              </w:r>
              <w:r w:rsidR="00361CD1" w:rsidRPr="00E14F24">
                <w:rPr>
                  <w:rFonts w:ascii="Times New Roman" w:hAnsi="Times New Roman" w:cs="Times New Roman"/>
                </w:rPr>
                <w:t xml:space="preserve"> </w:t>
              </w:r>
            </w:ins>
            <w:proofErr w:type="spellStart"/>
            <w:r w:rsidRPr="00E14F24">
              <w:rPr>
                <w:rFonts w:ascii="Times New Roman" w:hAnsi="Times New Roman" w:cs="Times New Roman"/>
              </w:rPr>
              <w:t>deployment</w:t>
            </w:r>
            <w:proofErr w:type="spellEnd"/>
            <w:r w:rsidRPr="00E14F24">
              <w:rPr>
                <w:rFonts w:ascii="Times New Roman" w:hAnsi="Times New Roman" w:cs="Times New Roman"/>
              </w:rPr>
              <w:t xml:space="preserve"> </w:t>
            </w:r>
          </w:p>
          <w:p w14:paraId="2A1A5A43" w14:textId="77777777" w:rsidR="004714C1" w:rsidRPr="00E14F24" w:rsidRDefault="004714C1" w:rsidP="007B6389">
            <w:pPr>
              <w:numPr>
                <w:ilvl w:val="0"/>
                <w:numId w:val="17"/>
              </w:numPr>
              <w:spacing w:line="278" w:lineRule="auto"/>
              <w:rPr>
                <w:rFonts w:ascii="Times New Roman" w:hAnsi="Times New Roman" w:cs="Times New Roman"/>
                <w:lang w:val="en-US"/>
              </w:rPr>
            </w:pPr>
            <w:r w:rsidRPr="00E14F24">
              <w:rPr>
                <w:rFonts w:ascii="Times New Roman" w:hAnsi="Times New Roman" w:cs="Times New Roman"/>
                <w:lang w:val="en-US"/>
              </w:rPr>
              <w:t>on a personal and/or societal level</w:t>
            </w:r>
          </w:p>
          <w:p w14:paraId="50059295" w14:textId="68D78025" w:rsidR="004714C1" w:rsidRPr="00E14F24" w:rsidRDefault="004714C1" w:rsidP="003B50C2">
            <w:pPr>
              <w:spacing w:after="160" w:line="278" w:lineRule="auto"/>
              <w:rPr>
                <w:rFonts w:ascii="Times New Roman" w:hAnsi="Times New Roman" w:cs="Times New Roman"/>
                <w:lang w:val="en-US"/>
              </w:rPr>
            </w:pPr>
          </w:p>
        </w:tc>
        <w:tc>
          <w:tcPr>
            <w:tcW w:w="2693" w:type="dxa"/>
            <w:tcBorders>
              <w:bottom w:val="single" w:sz="8" w:space="0" w:color="000000"/>
              <w:right w:val="single" w:sz="8" w:space="0" w:color="000000"/>
            </w:tcBorders>
            <w:tcMar>
              <w:top w:w="0" w:type="dxa"/>
              <w:left w:w="100" w:type="dxa"/>
              <w:bottom w:w="0" w:type="dxa"/>
              <w:right w:w="100" w:type="dxa"/>
            </w:tcMar>
          </w:tcPr>
          <w:p w14:paraId="0F35923E" w14:textId="1BA7C1B0" w:rsidR="007B6389"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“High Cost,” this concept focuses on </w:t>
            </w:r>
            <w:proofErr w:type="spellStart"/>
            <w:r w:rsidRPr="00E14F24">
              <w:rPr>
                <w:rFonts w:ascii="Times New Roman" w:hAnsi="Times New Roman" w:cs="Times New Roman"/>
                <w:lang w:val="en-US"/>
              </w:rPr>
              <w:t>economical</w:t>
            </w:r>
            <w:proofErr w:type="spellEnd"/>
            <w:r w:rsidRPr="00E14F24">
              <w:rPr>
                <w:rFonts w:ascii="Times New Roman" w:hAnsi="Times New Roman" w:cs="Times New Roman"/>
                <w:lang w:val="en-US"/>
              </w:rPr>
              <w:t xml:space="preserve"> aspects and cost-effectiveness in robot development and deployment </w:t>
            </w:r>
          </w:p>
        </w:tc>
        <w:tc>
          <w:tcPr>
            <w:tcW w:w="3394" w:type="dxa"/>
            <w:tcBorders>
              <w:top w:val="single" w:sz="4" w:space="0" w:color="auto"/>
              <w:bottom w:val="single" w:sz="4" w:space="0" w:color="auto"/>
              <w:right w:val="single" w:sz="4" w:space="0" w:color="auto"/>
            </w:tcBorders>
            <w:shd w:val="clear" w:color="auto" w:fill="auto"/>
          </w:tcPr>
          <w:p w14:paraId="153810C5"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w:t>
            </w:r>
            <w:proofErr w:type="spellStart"/>
            <w:r w:rsidRPr="00E14F24">
              <w:rPr>
                <w:rFonts w:ascii="Times New Roman" w:hAnsi="Times New Roman" w:cs="Times New Roman"/>
                <w:lang w:val="en-US"/>
              </w:rPr>
              <w:t>günstig</w:t>
            </w:r>
            <w:proofErr w:type="spellEnd"/>
            <w:r w:rsidRPr="00E14F24">
              <w:rPr>
                <w:rFonts w:ascii="Times New Roman" w:hAnsi="Times New Roman" w:cs="Times New Roman"/>
                <w:lang w:val="en-US"/>
              </w:rPr>
              <w:t>”; “</w:t>
            </w:r>
            <w:proofErr w:type="spellStart"/>
            <w:r w:rsidRPr="00E14F24">
              <w:rPr>
                <w:rFonts w:ascii="Times New Roman" w:hAnsi="Times New Roman" w:cs="Times New Roman"/>
                <w:lang w:val="en-US"/>
              </w:rPr>
              <w:t>kosteneffizient</w:t>
            </w:r>
            <w:proofErr w:type="spellEnd"/>
            <w:r w:rsidRPr="00E14F24">
              <w:rPr>
                <w:rFonts w:ascii="Times New Roman" w:hAnsi="Times New Roman" w:cs="Times New Roman"/>
                <w:lang w:val="en-US"/>
              </w:rPr>
              <w:t>”, “</w:t>
            </w:r>
            <w:proofErr w:type="spellStart"/>
            <w:r w:rsidRPr="00E14F24">
              <w:rPr>
                <w:rFonts w:ascii="Times New Roman" w:hAnsi="Times New Roman" w:cs="Times New Roman"/>
                <w:lang w:val="en-US"/>
              </w:rPr>
              <w:t>günstige</w:t>
            </w:r>
            <w:proofErr w:type="spellEnd"/>
            <w:r w:rsidRPr="00E14F24">
              <w:rPr>
                <w:rFonts w:ascii="Times New Roman" w:hAnsi="Times New Roman" w:cs="Times New Roman"/>
                <w:lang w:val="en-US"/>
              </w:rPr>
              <w:t xml:space="preserve"> </w:t>
            </w:r>
            <w:proofErr w:type="spellStart"/>
            <w:r w:rsidRPr="00E14F24">
              <w:rPr>
                <w:rFonts w:ascii="Times New Roman" w:hAnsi="Times New Roman" w:cs="Times New Roman"/>
                <w:lang w:val="en-US"/>
              </w:rPr>
              <w:t>Arbeitskräfte</w:t>
            </w:r>
            <w:proofErr w:type="spellEnd"/>
            <w:r w:rsidRPr="00E14F24">
              <w:rPr>
                <w:rFonts w:ascii="Times New Roman" w:hAnsi="Times New Roman" w:cs="Times New Roman"/>
                <w:lang w:val="en-US"/>
              </w:rPr>
              <w:t xml:space="preserve">” </w:t>
            </w:r>
          </w:p>
        </w:tc>
      </w:tr>
      <w:tr w:rsidR="004714C1" w:rsidRPr="00E14F24" w14:paraId="20C11A61" w14:textId="77777777" w:rsidTr="007B6389">
        <w:trPr>
          <w:trHeight w:val="1736"/>
        </w:trPr>
        <w:tc>
          <w:tcPr>
            <w:tcW w:w="983" w:type="dxa"/>
            <w:tcBorders>
              <w:left w:val="single" w:sz="8" w:space="0" w:color="000000"/>
              <w:bottom w:val="single" w:sz="8" w:space="0" w:color="000000"/>
              <w:right w:val="single" w:sz="8" w:space="0" w:color="000000"/>
            </w:tcBorders>
          </w:tcPr>
          <w:p w14:paraId="3CA2763B"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HC</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3F9E898A" w14:textId="79F80FBF" w:rsidR="004714C1" w:rsidRPr="00E14F24" w:rsidRDefault="00957ADE" w:rsidP="003B50C2">
            <w:pPr>
              <w:spacing w:after="160" w:line="278" w:lineRule="auto"/>
              <w:rPr>
                <w:rFonts w:ascii="Times New Roman" w:hAnsi="Times New Roman" w:cs="Times New Roman"/>
              </w:rPr>
            </w:pPr>
            <w:r>
              <w:rPr>
                <w:rFonts w:ascii="Times New Roman" w:hAnsi="Times New Roman" w:cs="Times New Roman"/>
              </w:rPr>
              <w:t>hi</w:t>
            </w:r>
            <w:r w:rsidR="004714C1" w:rsidRPr="00E14F24">
              <w:rPr>
                <w:rFonts w:ascii="Times New Roman" w:hAnsi="Times New Roman" w:cs="Times New Roman"/>
              </w:rPr>
              <w:t xml:space="preserve">gh </w:t>
            </w:r>
            <w:proofErr w:type="spellStart"/>
            <w:r w:rsidR="004714C1" w:rsidRPr="00E14F24">
              <w:rPr>
                <w:rFonts w:ascii="Times New Roman" w:hAnsi="Times New Roman" w:cs="Times New Roman"/>
              </w:rPr>
              <w:t>cost</w:t>
            </w:r>
            <w:proofErr w:type="spellEnd"/>
          </w:p>
        </w:tc>
        <w:tc>
          <w:tcPr>
            <w:tcW w:w="2693" w:type="dxa"/>
            <w:tcBorders>
              <w:bottom w:val="single" w:sz="8" w:space="0" w:color="000000"/>
              <w:right w:val="single" w:sz="8" w:space="0" w:color="000000"/>
            </w:tcBorders>
            <w:tcMar>
              <w:top w:w="0" w:type="dxa"/>
              <w:left w:w="100" w:type="dxa"/>
              <w:bottom w:w="0" w:type="dxa"/>
              <w:right w:w="100" w:type="dxa"/>
            </w:tcMar>
          </w:tcPr>
          <w:p w14:paraId="400F5C08" w14:textId="77777777" w:rsidR="004714C1" w:rsidRPr="00E14F24" w:rsidRDefault="004714C1" w:rsidP="007B6389">
            <w:pPr>
              <w:spacing w:line="278" w:lineRule="auto"/>
              <w:rPr>
                <w:rFonts w:ascii="Times New Roman" w:hAnsi="Times New Roman" w:cs="Times New Roman"/>
              </w:rPr>
            </w:pPr>
            <w:r w:rsidRPr="00E14F24">
              <w:rPr>
                <w:rFonts w:ascii="Times New Roman" w:hAnsi="Times New Roman" w:cs="Times New Roman"/>
              </w:rPr>
              <w:t xml:space="preserve">High </w:t>
            </w:r>
            <w:proofErr w:type="spellStart"/>
            <w:r w:rsidRPr="00E14F24">
              <w:rPr>
                <w:rFonts w:ascii="Times New Roman" w:hAnsi="Times New Roman" w:cs="Times New Roman"/>
              </w:rPr>
              <w:t>cost</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of</w:t>
            </w:r>
            <w:proofErr w:type="spellEnd"/>
            <w:r w:rsidRPr="00E14F24">
              <w:rPr>
                <w:rFonts w:ascii="Times New Roman" w:hAnsi="Times New Roman" w:cs="Times New Roman"/>
              </w:rPr>
              <w:t xml:space="preserve"> </w:t>
            </w:r>
          </w:p>
          <w:p w14:paraId="284A8423" w14:textId="3A1A4AB0" w:rsidR="004714C1" w:rsidRPr="00E14F24" w:rsidRDefault="004714C1" w:rsidP="007B6389">
            <w:pPr>
              <w:numPr>
                <w:ilvl w:val="0"/>
                <w:numId w:val="8"/>
              </w:numPr>
              <w:spacing w:line="278" w:lineRule="auto"/>
              <w:rPr>
                <w:rFonts w:ascii="Times New Roman" w:hAnsi="Times New Roman" w:cs="Times New Roman"/>
              </w:rPr>
            </w:pPr>
            <w:proofErr w:type="spellStart"/>
            <w:r w:rsidRPr="00E14F24">
              <w:rPr>
                <w:rFonts w:ascii="Times New Roman" w:hAnsi="Times New Roman" w:cs="Times New Roman"/>
              </w:rPr>
              <w:t>robot</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fabrication</w:t>
            </w:r>
            <w:proofErr w:type="spellEnd"/>
            <w:r w:rsidRPr="00E14F24">
              <w:rPr>
                <w:rFonts w:ascii="Times New Roman" w:hAnsi="Times New Roman" w:cs="Times New Roman"/>
              </w:rPr>
              <w:t xml:space="preserve"> </w:t>
            </w:r>
            <w:del w:id="246" w:author="Julius Fenn" w:date="2024-03-07T16:29:00Z">
              <w:r w:rsidRPr="00E14F24" w:rsidDel="00361CD1">
                <w:rPr>
                  <w:rFonts w:ascii="Times New Roman" w:hAnsi="Times New Roman" w:cs="Times New Roman"/>
                </w:rPr>
                <w:delText xml:space="preserve">&amp; </w:delText>
              </w:r>
            </w:del>
            <w:ins w:id="247" w:author="Julius Fenn" w:date="2024-03-07T16:29:00Z">
              <w:r w:rsidR="00361CD1">
                <w:rPr>
                  <w:rFonts w:ascii="Times New Roman" w:hAnsi="Times New Roman" w:cs="Times New Roman"/>
                </w:rPr>
                <w:t>and</w:t>
              </w:r>
              <w:r w:rsidR="00361CD1" w:rsidRPr="00E14F24">
                <w:rPr>
                  <w:rFonts w:ascii="Times New Roman" w:hAnsi="Times New Roman" w:cs="Times New Roman"/>
                </w:rPr>
                <w:t xml:space="preserve"> </w:t>
              </w:r>
            </w:ins>
            <w:proofErr w:type="spellStart"/>
            <w:r w:rsidRPr="00E14F24">
              <w:rPr>
                <w:rFonts w:ascii="Times New Roman" w:hAnsi="Times New Roman" w:cs="Times New Roman"/>
              </w:rPr>
              <w:t>deployment</w:t>
            </w:r>
            <w:proofErr w:type="spellEnd"/>
            <w:r w:rsidRPr="00E14F24">
              <w:rPr>
                <w:rFonts w:ascii="Times New Roman" w:hAnsi="Times New Roman" w:cs="Times New Roman"/>
              </w:rPr>
              <w:t xml:space="preserve"> </w:t>
            </w:r>
          </w:p>
          <w:p w14:paraId="3EC23D38" w14:textId="79DD829C" w:rsidR="004714C1" w:rsidRPr="007B6389" w:rsidRDefault="004714C1" w:rsidP="007B6389">
            <w:pPr>
              <w:numPr>
                <w:ilvl w:val="0"/>
                <w:numId w:val="8"/>
              </w:numPr>
              <w:spacing w:line="278" w:lineRule="auto"/>
              <w:rPr>
                <w:rFonts w:ascii="Times New Roman" w:hAnsi="Times New Roman" w:cs="Times New Roman"/>
                <w:lang w:val="en-US"/>
              </w:rPr>
            </w:pPr>
            <w:r w:rsidRPr="00E14F24">
              <w:rPr>
                <w:rFonts w:ascii="Times New Roman" w:hAnsi="Times New Roman" w:cs="Times New Roman"/>
                <w:lang w:val="en-US"/>
              </w:rPr>
              <w:t>on a personal and/or societal level</w:t>
            </w:r>
          </w:p>
        </w:tc>
        <w:tc>
          <w:tcPr>
            <w:tcW w:w="2693" w:type="dxa"/>
            <w:tcBorders>
              <w:bottom w:val="single" w:sz="8" w:space="0" w:color="000000"/>
              <w:right w:val="single" w:sz="8" w:space="0" w:color="000000"/>
            </w:tcBorders>
            <w:tcMar>
              <w:top w:w="0" w:type="dxa"/>
              <w:left w:w="100" w:type="dxa"/>
              <w:bottom w:w="0" w:type="dxa"/>
              <w:right w:w="100" w:type="dxa"/>
            </w:tcMar>
          </w:tcPr>
          <w:p w14:paraId="4A959BB8" w14:textId="0DBE440C" w:rsidR="007B6389"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Compared to “Low Cost,” this concept highlights the higher financial investment required for robot development and deployment</w:t>
            </w:r>
          </w:p>
        </w:tc>
        <w:tc>
          <w:tcPr>
            <w:tcW w:w="3394" w:type="dxa"/>
            <w:tcBorders>
              <w:top w:val="single" w:sz="4" w:space="0" w:color="auto"/>
              <w:bottom w:val="single" w:sz="4" w:space="0" w:color="auto"/>
              <w:right w:val="single" w:sz="4" w:space="0" w:color="auto"/>
            </w:tcBorders>
            <w:shd w:val="clear" w:color="auto" w:fill="auto"/>
          </w:tcPr>
          <w:p w14:paraId="6883BB9B"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w:t>
            </w:r>
            <w:proofErr w:type="spellStart"/>
            <w:r w:rsidRPr="00E14F24">
              <w:rPr>
                <w:rFonts w:ascii="Times New Roman" w:hAnsi="Times New Roman" w:cs="Times New Roman"/>
                <w:lang w:val="en-US"/>
              </w:rPr>
              <w:t>teuer</w:t>
            </w:r>
            <w:proofErr w:type="spellEnd"/>
            <w:r w:rsidRPr="00E14F24">
              <w:rPr>
                <w:rFonts w:ascii="Times New Roman" w:hAnsi="Times New Roman" w:cs="Times New Roman"/>
                <w:lang w:val="en-US"/>
              </w:rPr>
              <w:t>”; “</w:t>
            </w:r>
            <w:proofErr w:type="spellStart"/>
            <w:r w:rsidRPr="00E14F24">
              <w:rPr>
                <w:rFonts w:ascii="Times New Roman" w:hAnsi="Times New Roman" w:cs="Times New Roman"/>
                <w:lang w:val="en-US"/>
              </w:rPr>
              <w:t>hohe</w:t>
            </w:r>
            <w:proofErr w:type="spellEnd"/>
            <w:r w:rsidRPr="00E14F24">
              <w:rPr>
                <w:rFonts w:ascii="Times New Roman" w:hAnsi="Times New Roman" w:cs="Times New Roman"/>
                <w:lang w:val="en-US"/>
              </w:rPr>
              <w:t xml:space="preserve"> </w:t>
            </w:r>
            <w:proofErr w:type="spellStart"/>
            <w:r w:rsidRPr="00E14F24">
              <w:rPr>
                <w:rFonts w:ascii="Times New Roman" w:hAnsi="Times New Roman" w:cs="Times New Roman"/>
                <w:lang w:val="en-US"/>
              </w:rPr>
              <w:t>Kosten</w:t>
            </w:r>
            <w:proofErr w:type="spellEnd"/>
            <w:r w:rsidRPr="00E14F24">
              <w:rPr>
                <w:rFonts w:ascii="Times New Roman" w:hAnsi="Times New Roman" w:cs="Times New Roman"/>
                <w:lang w:val="en-US"/>
              </w:rPr>
              <w:t>”</w:t>
            </w:r>
          </w:p>
        </w:tc>
      </w:tr>
      <w:tr w:rsidR="004714C1" w:rsidRPr="00FE0825" w14:paraId="3F780959" w14:textId="77777777" w:rsidTr="003B50C2">
        <w:trPr>
          <w:trHeight w:val="1560"/>
        </w:trPr>
        <w:tc>
          <w:tcPr>
            <w:tcW w:w="983" w:type="dxa"/>
            <w:tcBorders>
              <w:left w:val="single" w:sz="8" w:space="0" w:color="000000"/>
              <w:bottom w:val="single" w:sz="8" w:space="0" w:color="000000"/>
              <w:right w:val="single" w:sz="8" w:space="0" w:color="000000"/>
            </w:tcBorders>
          </w:tcPr>
          <w:p w14:paraId="2B1DB263" w14:textId="1DE0AC79" w:rsidR="004714C1" w:rsidRPr="00E14F24" w:rsidRDefault="004714C1" w:rsidP="003B50C2">
            <w:pPr>
              <w:spacing w:after="160" w:line="278" w:lineRule="auto"/>
              <w:rPr>
                <w:rFonts w:ascii="Times New Roman" w:hAnsi="Times New Roman" w:cs="Times New Roman"/>
                <w:lang w:val="en-US"/>
              </w:rPr>
            </w:pPr>
            <w:r w:rsidRPr="0096307D">
              <w:rPr>
                <w:rFonts w:ascii="Times New Roman" w:hAnsi="Times New Roman" w:cs="Times New Roman"/>
                <w:lang w:val="en-US"/>
              </w:rPr>
              <w:t>RCP</w:t>
            </w:r>
            <w:r w:rsidR="00EB18CE">
              <w:rPr>
                <w:rFonts w:ascii="Times New Roman" w:hAnsi="Times New Roman" w:cs="Times New Roman"/>
                <w:lang w:val="en-US"/>
              </w:rPr>
              <w:t>P</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2D514DD1" w14:textId="2BC568A6" w:rsidR="004714C1" w:rsidRPr="00E14F24" w:rsidRDefault="00957ADE" w:rsidP="003B50C2">
            <w:pPr>
              <w:spacing w:after="160" w:line="278" w:lineRule="auto"/>
              <w:rPr>
                <w:rFonts w:ascii="Times New Roman" w:hAnsi="Times New Roman" w:cs="Times New Roman"/>
                <w:lang w:val="en-US"/>
              </w:rPr>
            </w:pPr>
            <w:r>
              <w:rPr>
                <w:rFonts w:ascii="Times New Roman" w:hAnsi="Times New Roman" w:cs="Times New Roman"/>
                <w:lang w:val="en-US"/>
              </w:rPr>
              <w:t>r</w:t>
            </w:r>
            <w:r w:rsidR="004714C1" w:rsidRPr="00E14F24">
              <w:rPr>
                <w:rFonts w:ascii="Times New Roman" w:hAnsi="Times New Roman" w:cs="Times New Roman"/>
                <w:lang w:val="en-US"/>
              </w:rPr>
              <w:t xml:space="preserve">est category, pos.: </w:t>
            </w:r>
            <w:r>
              <w:rPr>
                <w:rFonts w:ascii="Times New Roman" w:hAnsi="Times New Roman" w:cs="Times New Roman"/>
                <w:lang w:val="en-US"/>
              </w:rPr>
              <w:t>p</w:t>
            </w:r>
            <w:r w:rsidR="004714C1" w:rsidRPr="00E14F24">
              <w:rPr>
                <w:rFonts w:ascii="Times New Roman" w:hAnsi="Times New Roman" w:cs="Times New Roman"/>
                <w:lang w:val="en-US"/>
              </w:rPr>
              <w:t xml:space="preserve">erceived usefulness </w:t>
            </w:r>
          </w:p>
          <w:p w14:paraId="23231A34"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p w14:paraId="14B0F71D"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p w14:paraId="6404CC2E"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2693" w:type="dxa"/>
            <w:tcBorders>
              <w:bottom w:val="single" w:sz="8" w:space="0" w:color="000000"/>
              <w:right w:val="single" w:sz="8" w:space="0" w:color="000000"/>
            </w:tcBorders>
            <w:tcMar>
              <w:top w:w="0" w:type="dxa"/>
              <w:left w:w="100" w:type="dxa"/>
              <w:bottom w:w="0" w:type="dxa"/>
              <w:right w:w="100" w:type="dxa"/>
            </w:tcMar>
          </w:tcPr>
          <w:p w14:paraId="2719E6D7" w14:textId="77777777" w:rsidR="004714C1" w:rsidRPr="00E14F24" w:rsidRDefault="004714C1" w:rsidP="007B6389">
            <w:pPr>
              <w:spacing w:line="278" w:lineRule="auto"/>
              <w:rPr>
                <w:rFonts w:ascii="Times New Roman" w:hAnsi="Times New Roman" w:cs="Times New Roman"/>
                <w:lang w:val="en-US"/>
              </w:rPr>
            </w:pPr>
            <w:r w:rsidRPr="00E14F24">
              <w:rPr>
                <w:rFonts w:ascii="Times New Roman" w:hAnsi="Times New Roman" w:cs="Times New Roman"/>
                <w:lang w:val="en-US"/>
              </w:rPr>
              <w:t xml:space="preserve">The belief that the robot is </w:t>
            </w:r>
          </w:p>
          <w:p w14:paraId="27B98FB0" w14:textId="77777777" w:rsidR="004714C1" w:rsidRPr="00E14F24" w:rsidRDefault="004714C1" w:rsidP="007B6389">
            <w:pPr>
              <w:numPr>
                <w:ilvl w:val="0"/>
                <w:numId w:val="13"/>
              </w:numPr>
              <w:spacing w:line="278" w:lineRule="auto"/>
              <w:rPr>
                <w:rFonts w:ascii="Times New Roman" w:hAnsi="Times New Roman" w:cs="Times New Roman"/>
                <w:lang w:val="en-US"/>
              </w:rPr>
            </w:pPr>
            <w:r w:rsidRPr="00E14F24">
              <w:rPr>
                <w:rFonts w:ascii="Times New Roman" w:hAnsi="Times New Roman" w:cs="Times New Roman"/>
                <w:lang w:val="en-US"/>
              </w:rPr>
              <w:t>useful and/or assistive and/or overall good</w:t>
            </w:r>
          </w:p>
          <w:p w14:paraId="14CA14A7" w14:textId="1B26C2B4" w:rsidR="004714C1" w:rsidRPr="00FE0825" w:rsidRDefault="004714C1" w:rsidP="007B6389">
            <w:pPr>
              <w:numPr>
                <w:ilvl w:val="0"/>
                <w:numId w:val="13"/>
              </w:numPr>
              <w:spacing w:line="278" w:lineRule="auto"/>
              <w:rPr>
                <w:rFonts w:ascii="Times New Roman" w:hAnsi="Times New Roman" w:cs="Times New Roman"/>
                <w:lang w:val="en-US"/>
              </w:rPr>
            </w:pPr>
            <w:r w:rsidRPr="00E14F24">
              <w:rPr>
                <w:rFonts w:ascii="Times New Roman" w:hAnsi="Times New Roman" w:cs="Times New Roman"/>
                <w:lang w:val="en-US"/>
              </w:rPr>
              <w:t xml:space="preserve">on a personal </w:t>
            </w:r>
            <w:r w:rsidRPr="00FE0825">
              <w:rPr>
                <w:rFonts w:ascii="Times New Roman" w:hAnsi="Times New Roman" w:cs="Times New Roman"/>
                <w:lang w:val="en-US"/>
              </w:rPr>
              <w:t>and/or societal level</w:t>
            </w:r>
          </w:p>
          <w:p w14:paraId="2787099C" w14:textId="13F2D79C" w:rsidR="004714C1" w:rsidRPr="00FE0825" w:rsidRDefault="00FE0825" w:rsidP="00361CD1">
            <w:pPr>
              <w:numPr>
                <w:ilvl w:val="0"/>
                <w:numId w:val="13"/>
              </w:numPr>
              <w:spacing w:line="278" w:lineRule="auto"/>
              <w:ind w:left="641" w:hanging="357"/>
              <w:rPr>
                <w:rFonts w:ascii="Times New Roman" w:hAnsi="Times New Roman" w:cs="Times New Roman"/>
                <w:lang w:val="en-US"/>
              </w:rPr>
              <w:pPrChange w:id="248" w:author="Julius Fenn" w:date="2024-03-07T16:30:00Z">
                <w:pPr>
                  <w:framePr w:hSpace="141" w:wrap="around" w:vAnchor="text" w:hAnchor="margin" w:xAlign="center" w:y="39"/>
                  <w:numPr>
                    <w:numId w:val="13"/>
                  </w:numPr>
                  <w:spacing w:line="278" w:lineRule="auto"/>
                  <w:ind w:left="360" w:hanging="360"/>
                  <w:suppressOverlap/>
                </w:pPr>
              </w:pPrChange>
            </w:pPr>
            <w:r>
              <w:rPr>
                <w:rFonts w:ascii="Times New Roman" w:hAnsi="Times New Roman" w:cs="Times New Roman"/>
                <w:lang w:val="en-US"/>
              </w:rPr>
              <w:t xml:space="preserve">the </w:t>
            </w:r>
            <w:r w:rsidR="00C709DC" w:rsidRPr="00FE0825">
              <w:rPr>
                <w:rFonts w:ascii="Times New Roman" w:hAnsi="Times New Roman" w:cs="Times New Roman"/>
                <w:lang w:val="en-US"/>
              </w:rPr>
              <w:t>concept cannot be assigned, but is general positive</w:t>
            </w:r>
          </w:p>
        </w:tc>
        <w:tc>
          <w:tcPr>
            <w:tcW w:w="2693" w:type="dxa"/>
            <w:tcBorders>
              <w:bottom w:val="single" w:sz="8" w:space="0" w:color="000000"/>
              <w:right w:val="single" w:sz="8" w:space="0" w:color="000000"/>
            </w:tcBorders>
            <w:tcMar>
              <w:top w:w="0" w:type="dxa"/>
              <w:left w:w="100" w:type="dxa"/>
              <w:bottom w:w="0" w:type="dxa"/>
              <w:right w:w="100" w:type="dxa"/>
            </w:tcMar>
          </w:tcPr>
          <w:p w14:paraId="02886F55" w14:textId="64A11D6D"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All </w:t>
            </w:r>
            <w:r w:rsidRPr="00971771">
              <w:rPr>
                <w:rFonts w:ascii="Times New Roman" w:hAnsi="Times New Roman" w:cs="Times New Roman"/>
                <w:u w:val="single"/>
                <w:lang w:val="en-US"/>
              </w:rPr>
              <w:t>positive</w:t>
            </w:r>
            <w:r w:rsidRPr="00E14F24">
              <w:rPr>
                <w:rFonts w:ascii="Times New Roman" w:hAnsi="Times New Roman" w:cs="Times New Roman"/>
                <w:lang w:val="en-US"/>
              </w:rPr>
              <w:t xml:space="preserve"> terms that cannot be clearly assigned to one of the above-mentioned belong in this category</w:t>
            </w:r>
            <w:r w:rsidR="00C709DC" w:rsidRPr="00FE0825">
              <w:rPr>
                <w:rFonts w:ascii="Times New Roman" w:hAnsi="Times New Roman" w:cs="Times New Roman"/>
                <w:lang w:val="en-US"/>
              </w:rPr>
              <w:t xml:space="preserve">. Can be concepts regarding </w:t>
            </w:r>
            <w:r w:rsidR="00FE0825" w:rsidRPr="00FE0825">
              <w:rPr>
                <w:rFonts w:ascii="Times New Roman" w:hAnsi="Times New Roman" w:cs="Times New Roman"/>
                <w:lang w:val="en-US"/>
              </w:rPr>
              <w:t>usefulnes</w:t>
            </w:r>
            <w:r w:rsidR="00FE0825">
              <w:rPr>
                <w:rFonts w:ascii="Times New Roman" w:hAnsi="Times New Roman" w:cs="Times New Roman"/>
                <w:lang w:val="en-US"/>
              </w:rPr>
              <w:t xml:space="preserve">s, </w:t>
            </w:r>
            <w:r w:rsidR="00971771">
              <w:rPr>
                <w:rFonts w:ascii="Times New Roman" w:hAnsi="Times New Roman" w:cs="Times New Roman"/>
                <w:lang w:val="en-US"/>
              </w:rPr>
              <w:t>and others</w:t>
            </w:r>
          </w:p>
        </w:tc>
        <w:tc>
          <w:tcPr>
            <w:tcW w:w="3394" w:type="dxa"/>
            <w:tcBorders>
              <w:top w:val="single" w:sz="4" w:space="0" w:color="auto"/>
              <w:bottom w:val="single" w:sz="4" w:space="0" w:color="auto"/>
              <w:right w:val="single" w:sz="4" w:space="0" w:color="auto"/>
            </w:tcBorders>
            <w:shd w:val="clear" w:color="auto" w:fill="auto"/>
          </w:tcPr>
          <w:p w14:paraId="4723B232" w14:textId="071E47E4" w:rsidR="004714C1" w:rsidRPr="00971771" w:rsidRDefault="00971771" w:rsidP="003B50C2">
            <w:pPr>
              <w:spacing w:after="160" w:line="278" w:lineRule="auto"/>
              <w:rPr>
                <w:rFonts w:ascii="Times New Roman" w:hAnsi="Times New Roman" w:cs="Times New Roman"/>
                <w:lang w:val="de-DE"/>
              </w:rPr>
            </w:pPr>
            <w:r w:rsidRPr="00971771">
              <w:rPr>
                <w:rFonts w:ascii="Times New Roman" w:hAnsi="Times New Roman" w:cs="Times New Roman"/>
                <w:lang w:val="de-DE"/>
              </w:rPr>
              <w:t>“angepasste Programmierung”, “</w:t>
            </w:r>
            <w:r>
              <w:rPr>
                <w:rFonts w:ascii="Times New Roman" w:hAnsi="Times New Roman" w:cs="Times New Roman"/>
                <w:lang w:val="de-DE"/>
              </w:rPr>
              <w:t>für Therapie</w:t>
            </w:r>
            <w:r w:rsidRPr="00971771">
              <w:rPr>
                <w:rFonts w:ascii="Times New Roman" w:hAnsi="Times New Roman" w:cs="Times New Roman"/>
                <w:lang w:val="de-DE"/>
              </w:rPr>
              <w:t>”,</w:t>
            </w:r>
            <w:r>
              <w:rPr>
                <w:rFonts w:ascii="Times New Roman" w:hAnsi="Times New Roman" w:cs="Times New Roman"/>
                <w:lang w:val="de-DE"/>
              </w:rPr>
              <w:t xml:space="preserve"> </w:t>
            </w:r>
            <w:r w:rsidRPr="00971771">
              <w:rPr>
                <w:rFonts w:ascii="Times New Roman" w:hAnsi="Times New Roman" w:cs="Times New Roman"/>
                <w:lang w:val="de-DE"/>
              </w:rPr>
              <w:t>“Einheitlichkeit der Pfle</w:t>
            </w:r>
            <w:r>
              <w:rPr>
                <w:rFonts w:ascii="Times New Roman" w:hAnsi="Times New Roman" w:cs="Times New Roman"/>
                <w:lang w:val="de-DE"/>
              </w:rPr>
              <w:t>ge</w:t>
            </w:r>
            <w:r w:rsidRPr="00971771">
              <w:rPr>
                <w:rFonts w:ascii="Times New Roman" w:hAnsi="Times New Roman" w:cs="Times New Roman"/>
                <w:lang w:val="de-DE"/>
              </w:rPr>
              <w:t>”</w:t>
            </w:r>
            <w:r>
              <w:rPr>
                <w:rFonts w:ascii="Times New Roman" w:hAnsi="Times New Roman" w:cs="Times New Roman"/>
                <w:lang w:val="de-DE"/>
              </w:rPr>
              <w:t>; “kognitive Überlegenheit</w:t>
            </w:r>
            <w:r w:rsidRPr="00971771">
              <w:rPr>
                <w:rFonts w:ascii="Times New Roman" w:hAnsi="Times New Roman" w:cs="Times New Roman"/>
                <w:lang w:val="de-DE"/>
              </w:rPr>
              <w:t>”</w:t>
            </w:r>
          </w:p>
        </w:tc>
      </w:tr>
      <w:tr w:rsidR="004714C1" w:rsidRPr="0079292C" w14:paraId="74CDA817" w14:textId="77777777" w:rsidTr="0096307D">
        <w:trPr>
          <w:trHeight w:val="2532"/>
        </w:trPr>
        <w:tc>
          <w:tcPr>
            <w:tcW w:w="983" w:type="dxa"/>
            <w:tcBorders>
              <w:top w:val="single" w:sz="4" w:space="0" w:color="auto"/>
              <w:left w:val="single" w:sz="8" w:space="0" w:color="000000"/>
              <w:bottom w:val="single" w:sz="8" w:space="0" w:color="000000"/>
              <w:right w:val="single" w:sz="8" w:space="0" w:color="000000"/>
            </w:tcBorders>
          </w:tcPr>
          <w:p w14:paraId="7B0B7C5C" w14:textId="6BEED7EC" w:rsidR="004714C1" w:rsidRPr="00E14F24" w:rsidRDefault="004714C1" w:rsidP="003B50C2">
            <w:pPr>
              <w:spacing w:after="160" w:line="278" w:lineRule="auto"/>
              <w:rPr>
                <w:rFonts w:ascii="Times New Roman" w:hAnsi="Times New Roman" w:cs="Times New Roman"/>
                <w:lang w:val="en-US"/>
              </w:rPr>
            </w:pPr>
            <w:r w:rsidRPr="0096307D">
              <w:rPr>
                <w:rFonts w:ascii="Times New Roman" w:hAnsi="Times New Roman" w:cs="Times New Roman"/>
                <w:lang w:val="en-US"/>
              </w:rPr>
              <w:t>RC</w:t>
            </w:r>
            <w:r w:rsidR="00EB18CE">
              <w:rPr>
                <w:rFonts w:ascii="Times New Roman" w:hAnsi="Times New Roman" w:cs="Times New Roman"/>
                <w:lang w:val="en-US"/>
              </w:rPr>
              <w:t>PN</w:t>
            </w:r>
          </w:p>
        </w:tc>
        <w:tc>
          <w:tcPr>
            <w:tcW w:w="1559"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02AEDE3F" w14:textId="4F4C649F" w:rsidR="004714C1" w:rsidRPr="00E14F24" w:rsidRDefault="00957ADE" w:rsidP="003B50C2">
            <w:pPr>
              <w:spacing w:after="160" w:line="278" w:lineRule="auto"/>
              <w:rPr>
                <w:rFonts w:ascii="Times New Roman" w:hAnsi="Times New Roman" w:cs="Times New Roman"/>
                <w:lang w:val="en-US"/>
              </w:rPr>
            </w:pPr>
            <w:r>
              <w:rPr>
                <w:rFonts w:ascii="Times New Roman" w:hAnsi="Times New Roman" w:cs="Times New Roman"/>
                <w:lang w:val="en-US"/>
              </w:rPr>
              <w:t>r</w:t>
            </w:r>
            <w:r w:rsidR="004714C1" w:rsidRPr="00E14F24">
              <w:rPr>
                <w:rFonts w:ascii="Times New Roman" w:hAnsi="Times New Roman" w:cs="Times New Roman"/>
                <w:lang w:val="en-US"/>
              </w:rPr>
              <w:t xml:space="preserve">est category, neg.: </w:t>
            </w:r>
            <w:r>
              <w:rPr>
                <w:rFonts w:ascii="Times New Roman" w:hAnsi="Times New Roman" w:cs="Times New Roman"/>
                <w:lang w:val="en-US"/>
              </w:rPr>
              <w:t>p</w:t>
            </w:r>
            <w:r w:rsidR="004714C1" w:rsidRPr="00E14F24">
              <w:rPr>
                <w:rFonts w:ascii="Times New Roman" w:hAnsi="Times New Roman" w:cs="Times New Roman"/>
                <w:lang w:val="en-US"/>
              </w:rPr>
              <w:t xml:space="preserve">erceived uselessness </w:t>
            </w:r>
          </w:p>
        </w:tc>
        <w:tc>
          <w:tcPr>
            <w:tcW w:w="2693" w:type="dxa"/>
            <w:tcBorders>
              <w:top w:val="single" w:sz="4" w:space="0" w:color="auto"/>
              <w:bottom w:val="single" w:sz="8" w:space="0" w:color="000000"/>
              <w:right w:val="single" w:sz="4" w:space="0" w:color="auto"/>
            </w:tcBorders>
            <w:tcMar>
              <w:top w:w="0" w:type="dxa"/>
              <w:left w:w="100" w:type="dxa"/>
              <w:bottom w:w="0" w:type="dxa"/>
              <w:right w:w="100" w:type="dxa"/>
            </w:tcMar>
          </w:tcPr>
          <w:p w14:paraId="0990BDEE" w14:textId="77777777" w:rsidR="004714C1" w:rsidRPr="00E14F24" w:rsidRDefault="004714C1" w:rsidP="007B6389">
            <w:pPr>
              <w:spacing w:line="240" w:lineRule="auto"/>
              <w:rPr>
                <w:rFonts w:ascii="Times New Roman" w:hAnsi="Times New Roman" w:cs="Times New Roman"/>
                <w:lang w:val="en-US"/>
              </w:rPr>
            </w:pPr>
            <w:r w:rsidRPr="00E14F24">
              <w:rPr>
                <w:rFonts w:ascii="Times New Roman" w:hAnsi="Times New Roman" w:cs="Times New Roman"/>
                <w:lang w:val="en-US"/>
              </w:rPr>
              <w:t>The belief that the robot is</w:t>
            </w:r>
          </w:p>
          <w:p w14:paraId="10D2F8EE" w14:textId="77777777" w:rsidR="004714C1" w:rsidRPr="00E14F24" w:rsidRDefault="004714C1" w:rsidP="007B6389">
            <w:pPr>
              <w:numPr>
                <w:ilvl w:val="0"/>
                <w:numId w:val="10"/>
              </w:numPr>
              <w:spacing w:line="240" w:lineRule="auto"/>
              <w:rPr>
                <w:rFonts w:ascii="Times New Roman" w:hAnsi="Times New Roman" w:cs="Times New Roman"/>
                <w:lang w:val="en-US"/>
              </w:rPr>
            </w:pPr>
            <w:r w:rsidRPr="00E14F24">
              <w:rPr>
                <w:rFonts w:ascii="Times New Roman" w:hAnsi="Times New Roman" w:cs="Times New Roman"/>
                <w:lang w:val="en-US"/>
              </w:rPr>
              <w:t>useless and/or overall bad</w:t>
            </w:r>
          </w:p>
          <w:p w14:paraId="2005BF7E" w14:textId="77777777" w:rsidR="004714C1" w:rsidRDefault="004714C1" w:rsidP="007B6389">
            <w:pPr>
              <w:numPr>
                <w:ilvl w:val="0"/>
                <w:numId w:val="10"/>
              </w:numPr>
              <w:spacing w:line="240" w:lineRule="auto"/>
              <w:rPr>
                <w:rFonts w:ascii="Times New Roman" w:hAnsi="Times New Roman" w:cs="Times New Roman"/>
                <w:lang w:val="en-US"/>
              </w:rPr>
            </w:pPr>
            <w:r w:rsidRPr="00E14F24">
              <w:rPr>
                <w:rFonts w:ascii="Times New Roman" w:hAnsi="Times New Roman" w:cs="Times New Roman"/>
                <w:lang w:val="en-US"/>
              </w:rPr>
              <w:t>on a personal and/or societal level</w:t>
            </w:r>
          </w:p>
          <w:p w14:paraId="08A4860A" w14:textId="66463C8F" w:rsidR="00C709DC" w:rsidRPr="00FE0825" w:rsidRDefault="00FE0825" w:rsidP="00361CD1">
            <w:pPr>
              <w:numPr>
                <w:ilvl w:val="0"/>
                <w:numId w:val="10"/>
              </w:numPr>
              <w:spacing w:line="240" w:lineRule="auto"/>
              <w:ind w:left="641" w:hanging="357"/>
              <w:rPr>
                <w:rFonts w:ascii="Times New Roman" w:hAnsi="Times New Roman" w:cs="Times New Roman"/>
                <w:lang w:val="en-US"/>
              </w:rPr>
              <w:pPrChange w:id="249" w:author="Julius Fenn" w:date="2024-03-07T16:30:00Z">
                <w:pPr>
                  <w:framePr w:hSpace="141" w:wrap="around" w:vAnchor="text" w:hAnchor="margin" w:xAlign="center" w:y="39"/>
                  <w:numPr>
                    <w:numId w:val="10"/>
                  </w:numPr>
                  <w:spacing w:line="240" w:lineRule="auto"/>
                  <w:ind w:left="360" w:hanging="360"/>
                  <w:suppressOverlap/>
                </w:pPr>
              </w:pPrChange>
            </w:pPr>
            <w:r>
              <w:rPr>
                <w:rFonts w:ascii="Times New Roman" w:hAnsi="Times New Roman" w:cs="Times New Roman"/>
                <w:lang w:val="en-US"/>
              </w:rPr>
              <w:t xml:space="preserve">the </w:t>
            </w:r>
            <w:r w:rsidRPr="00FE0825">
              <w:rPr>
                <w:rFonts w:ascii="Times New Roman" w:hAnsi="Times New Roman" w:cs="Times New Roman"/>
                <w:lang w:val="en-US"/>
              </w:rPr>
              <w:t xml:space="preserve">concept cannot be assigned, but is general </w:t>
            </w:r>
            <w:r>
              <w:rPr>
                <w:rFonts w:ascii="Times New Roman" w:hAnsi="Times New Roman" w:cs="Times New Roman"/>
                <w:lang w:val="en-US"/>
              </w:rPr>
              <w:t>negative</w:t>
            </w:r>
          </w:p>
        </w:tc>
        <w:tc>
          <w:tcPr>
            <w:tcW w:w="2693" w:type="dxa"/>
            <w:tcBorders>
              <w:top w:val="single" w:sz="4" w:space="0" w:color="auto"/>
              <w:left w:val="single" w:sz="4" w:space="0" w:color="auto"/>
              <w:bottom w:val="single" w:sz="4" w:space="0" w:color="auto"/>
              <w:right w:val="single" w:sz="8" w:space="0" w:color="000000"/>
            </w:tcBorders>
            <w:tcMar>
              <w:top w:w="0" w:type="dxa"/>
              <w:left w:w="100" w:type="dxa"/>
              <w:bottom w:w="0" w:type="dxa"/>
              <w:right w:w="100" w:type="dxa"/>
            </w:tcMar>
          </w:tcPr>
          <w:p w14:paraId="2AB6F215" w14:textId="2348CA74"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All </w:t>
            </w:r>
            <w:r w:rsidRPr="00971771">
              <w:rPr>
                <w:rFonts w:ascii="Times New Roman" w:hAnsi="Times New Roman" w:cs="Times New Roman"/>
                <w:u w:val="single"/>
                <w:lang w:val="en-US"/>
              </w:rPr>
              <w:t>negative</w:t>
            </w:r>
            <w:r w:rsidRPr="00E14F24">
              <w:rPr>
                <w:rFonts w:ascii="Times New Roman" w:hAnsi="Times New Roman" w:cs="Times New Roman"/>
                <w:lang w:val="en-US"/>
              </w:rPr>
              <w:t xml:space="preserve"> terms that cannot be clearly assigned to one of the above-mentioned belong in this category</w:t>
            </w:r>
            <w:r w:rsidR="00FE0825">
              <w:rPr>
                <w:rFonts w:ascii="Times New Roman" w:hAnsi="Times New Roman" w:cs="Times New Roman"/>
                <w:lang w:val="en-US"/>
              </w:rPr>
              <w:t xml:space="preserve">. Can be concepts regarding perceived uselessness, </w:t>
            </w:r>
            <w:r w:rsidR="00971771">
              <w:rPr>
                <w:rFonts w:ascii="Times New Roman" w:hAnsi="Times New Roman" w:cs="Times New Roman"/>
                <w:lang w:val="en-US"/>
              </w:rPr>
              <w:t>and others</w:t>
            </w:r>
          </w:p>
        </w:tc>
        <w:tc>
          <w:tcPr>
            <w:tcW w:w="3394" w:type="dxa"/>
            <w:tcBorders>
              <w:top w:val="single" w:sz="4" w:space="0" w:color="auto"/>
              <w:bottom w:val="single" w:sz="4" w:space="0" w:color="auto"/>
              <w:right w:val="single" w:sz="4" w:space="0" w:color="auto"/>
            </w:tcBorders>
            <w:shd w:val="clear" w:color="auto" w:fill="auto"/>
          </w:tcPr>
          <w:p w14:paraId="4771D38D" w14:textId="2C50E7BF" w:rsidR="004714C1" w:rsidRPr="008B78F2" w:rsidRDefault="00971771" w:rsidP="003B50C2">
            <w:pPr>
              <w:spacing w:after="160" w:line="278" w:lineRule="auto"/>
              <w:rPr>
                <w:rFonts w:ascii="Times New Roman" w:hAnsi="Times New Roman" w:cs="Times New Roman"/>
                <w:lang w:val="de-DE"/>
              </w:rPr>
            </w:pPr>
            <w:r w:rsidRPr="008B78F2">
              <w:rPr>
                <w:rFonts w:ascii="Times New Roman" w:hAnsi="Times New Roman" w:cs="Times New Roman"/>
                <w:lang w:val="de-DE"/>
              </w:rPr>
              <w:t xml:space="preserve">“keine spezifische Fachkompetenz”; </w:t>
            </w:r>
            <w:r w:rsidR="008B78F2" w:rsidRPr="008B78F2">
              <w:rPr>
                <w:rFonts w:ascii="Times New Roman" w:hAnsi="Times New Roman" w:cs="Times New Roman"/>
                <w:lang w:val="de-DE"/>
              </w:rPr>
              <w:t>“schwierig anzupassen”</w:t>
            </w:r>
          </w:p>
        </w:tc>
      </w:tr>
      <w:tr w:rsidR="004714C1" w:rsidRPr="008B78F2" w14:paraId="357E09D4" w14:textId="77777777" w:rsidTr="008B78F2">
        <w:trPr>
          <w:trHeight w:val="1560"/>
        </w:trPr>
        <w:tc>
          <w:tcPr>
            <w:tcW w:w="983" w:type="dxa"/>
            <w:tcBorders>
              <w:left w:val="single" w:sz="8" w:space="0" w:color="000000"/>
              <w:bottom w:val="single" w:sz="4" w:space="0" w:color="auto"/>
              <w:right w:val="single" w:sz="4" w:space="0" w:color="auto"/>
            </w:tcBorders>
          </w:tcPr>
          <w:p w14:paraId="10B6771D" w14:textId="77777777" w:rsidR="004714C1" w:rsidRPr="00E14F24" w:rsidRDefault="004714C1" w:rsidP="003B50C2">
            <w:pPr>
              <w:spacing w:after="160" w:line="278" w:lineRule="auto"/>
              <w:rPr>
                <w:rFonts w:ascii="Times New Roman" w:hAnsi="Times New Roman" w:cs="Times New Roman"/>
                <w:lang w:val="en-US"/>
              </w:rPr>
            </w:pPr>
            <w:r w:rsidRPr="0096307D">
              <w:rPr>
                <w:rFonts w:ascii="Times New Roman" w:hAnsi="Times New Roman" w:cs="Times New Roman"/>
                <w:lang w:val="en-US"/>
              </w:rPr>
              <w:lastRenderedPageBreak/>
              <w:t>RCA</w:t>
            </w:r>
          </w:p>
        </w:tc>
        <w:tc>
          <w:tcPr>
            <w:tcW w:w="1559" w:type="dxa"/>
            <w:tcBorders>
              <w:left w:val="single" w:sz="8" w:space="0" w:color="000000"/>
              <w:bottom w:val="single" w:sz="4" w:space="0" w:color="auto"/>
              <w:right w:val="single" w:sz="4" w:space="0" w:color="auto"/>
            </w:tcBorders>
            <w:tcMar>
              <w:top w:w="0" w:type="dxa"/>
              <w:left w:w="100" w:type="dxa"/>
              <w:bottom w:w="0" w:type="dxa"/>
              <w:right w:w="100" w:type="dxa"/>
            </w:tcMar>
          </w:tcPr>
          <w:p w14:paraId="430457A5" w14:textId="145CC02D" w:rsidR="004714C1" w:rsidRPr="00E14F24" w:rsidRDefault="00957ADE" w:rsidP="003B50C2">
            <w:pPr>
              <w:spacing w:after="160" w:line="278" w:lineRule="auto"/>
              <w:rPr>
                <w:rFonts w:ascii="Times New Roman" w:hAnsi="Times New Roman" w:cs="Times New Roman"/>
                <w:lang w:val="en-US"/>
              </w:rPr>
            </w:pPr>
            <w:r>
              <w:rPr>
                <w:rFonts w:ascii="Times New Roman" w:hAnsi="Times New Roman" w:cs="Times New Roman"/>
                <w:lang w:val="en-US"/>
              </w:rPr>
              <w:t>r</w:t>
            </w:r>
            <w:r w:rsidR="004714C1" w:rsidRPr="00E14F24">
              <w:rPr>
                <w:rFonts w:ascii="Times New Roman" w:hAnsi="Times New Roman" w:cs="Times New Roman"/>
                <w:lang w:val="en-US"/>
              </w:rPr>
              <w:t xml:space="preserve">est category, </w:t>
            </w:r>
            <w:proofErr w:type="spellStart"/>
            <w:r w:rsidR="004714C1" w:rsidRPr="00E14F24">
              <w:rPr>
                <w:rFonts w:ascii="Times New Roman" w:hAnsi="Times New Roman" w:cs="Times New Roman"/>
                <w:lang w:val="en-US"/>
              </w:rPr>
              <w:t>ambiv</w:t>
            </w:r>
            <w:proofErr w:type="spellEnd"/>
            <w:r w:rsidR="004714C1" w:rsidRPr="00E14F24">
              <w:rPr>
                <w:rFonts w:ascii="Times New Roman" w:hAnsi="Times New Roman" w:cs="Times New Roman"/>
                <w:lang w:val="en-US"/>
              </w:rPr>
              <w:t>.</w:t>
            </w:r>
          </w:p>
        </w:tc>
        <w:tc>
          <w:tcPr>
            <w:tcW w:w="2693" w:type="dxa"/>
            <w:tcBorders>
              <w:left w:val="single" w:sz="4" w:space="0" w:color="auto"/>
              <w:bottom w:val="single" w:sz="4" w:space="0" w:color="auto"/>
              <w:right w:val="single" w:sz="4" w:space="0" w:color="auto"/>
            </w:tcBorders>
          </w:tcPr>
          <w:p w14:paraId="51437C18" w14:textId="77777777" w:rsidR="00FE0825" w:rsidRDefault="004714C1" w:rsidP="003B50C2">
            <w:pPr>
              <w:pStyle w:val="Listenabsatz"/>
              <w:numPr>
                <w:ilvl w:val="0"/>
                <w:numId w:val="21"/>
              </w:numPr>
              <w:spacing w:after="160" w:line="278" w:lineRule="auto"/>
              <w:rPr>
                <w:rFonts w:ascii="Times New Roman" w:hAnsi="Times New Roman" w:cs="Times New Roman"/>
                <w:lang w:val="en-US"/>
              </w:rPr>
            </w:pPr>
            <w:r w:rsidRPr="00C709DC">
              <w:rPr>
                <w:rFonts w:ascii="Times New Roman" w:hAnsi="Times New Roman" w:cs="Times New Roman"/>
                <w:lang w:val="en-US"/>
              </w:rPr>
              <w:t xml:space="preserve">All terms that </w:t>
            </w:r>
          </w:p>
          <w:p w14:paraId="3A4E25B7" w14:textId="58EFCA66" w:rsidR="00FE0825" w:rsidRDefault="004714C1" w:rsidP="003B50C2">
            <w:pPr>
              <w:pStyle w:val="Listenabsatz"/>
              <w:numPr>
                <w:ilvl w:val="0"/>
                <w:numId w:val="21"/>
              </w:numPr>
              <w:spacing w:after="160" w:line="278" w:lineRule="auto"/>
              <w:rPr>
                <w:rFonts w:ascii="Times New Roman" w:hAnsi="Times New Roman" w:cs="Times New Roman"/>
                <w:lang w:val="en-US"/>
              </w:rPr>
            </w:pPr>
            <w:r w:rsidRPr="00C709DC">
              <w:rPr>
                <w:rFonts w:ascii="Times New Roman" w:hAnsi="Times New Roman" w:cs="Times New Roman"/>
                <w:lang w:val="en-US"/>
              </w:rPr>
              <w:t>do not fall under above constructs</w:t>
            </w:r>
            <w:r w:rsidR="00971771">
              <w:rPr>
                <w:rFonts w:ascii="Times New Roman" w:hAnsi="Times New Roman" w:cs="Times New Roman"/>
                <w:lang w:val="en-US"/>
              </w:rPr>
              <w:t>,</w:t>
            </w:r>
          </w:p>
          <w:p w14:paraId="046383AD" w14:textId="6DCC7B6B" w:rsidR="004714C1" w:rsidRPr="00FE0825" w:rsidRDefault="004714C1" w:rsidP="003B50C2">
            <w:pPr>
              <w:pStyle w:val="Listenabsatz"/>
              <w:numPr>
                <w:ilvl w:val="0"/>
                <w:numId w:val="21"/>
              </w:numPr>
              <w:spacing w:after="160" w:line="278" w:lineRule="auto"/>
              <w:rPr>
                <w:rFonts w:ascii="Times New Roman" w:hAnsi="Times New Roman" w:cs="Times New Roman"/>
                <w:lang w:val="en-US"/>
              </w:rPr>
            </w:pPr>
            <w:r w:rsidRPr="00C709DC">
              <w:rPr>
                <w:rFonts w:ascii="Times New Roman" w:hAnsi="Times New Roman" w:cs="Times New Roman"/>
                <w:lang w:val="en-US"/>
              </w:rPr>
              <w:t>and</w:t>
            </w:r>
            <w:r w:rsidR="00FE0825">
              <w:rPr>
                <w:rFonts w:ascii="Times New Roman" w:hAnsi="Times New Roman" w:cs="Times New Roman"/>
                <w:lang w:val="en-US"/>
              </w:rPr>
              <w:t>/</w:t>
            </w:r>
            <w:r w:rsidRPr="00C709DC">
              <w:rPr>
                <w:rFonts w:ascii="Times New Roman" w:hAnsi="Times New Roman" w:cs="Times New Roman"/>
                <w:lang w:val="en-US"/>
              </w:rPr>
              <w:t xml:space="preserve">or </w:t>
            </w:r>
            <w:r w:rsidR="00FE0825">
              <w:rPr>
                <w:rFonts w:ascii="Times New Roman" w:hAnsi="Times New Roman" w:cs="Times New Roman"/>
                <w:lang w:val="en-US"/>
              </w:rPr>
              <w:t xml:space="preserve">are </w:t>
            </w:r>
            <w:r w:rsidRPr="00C709DC">
              <w:rPr>
                <w:rFonts w:ascii="Times New Roman" w:hAnsi="Times New Roman" w:cs="Times New Roman"/>
                <w:lang w:val="en-US"/>
              </w:rPr>
              <w:t xml:space="preserve">neither positive or negative but ambivalent </w:t>
            </w:r>
          </w:p>
        </w:tc>
        <w:tc>
          <w:tcPr>
            <w:tcW w:w="2693" w:type="dxa"/>
            <w:tcBorders>
              <w:left w:val="single" w:sz="4" w:space="0" w:color="auto"/>
              <w:bottom w:val="single" w:sz="4" w:space="0" w:color="auto"/>
              <w:right w:val="single" w:sz="4" w:space="0" w:color="auto"/>
            </w:tcBorders>
          </w:tcPr>
          <w:p w14:paraId="78BF4110"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All terms that cannot be clearly assigned to one of the above-mentioned constructs because of their </w:t>
            </w:r>
            <w:r w:rsidRPr="00971771">
              <w:rPr>
                <w:rFonts w:ascii="Times New Roman" w:hAnsi="Times New Roman" w:cs="Times New Roman"/>
                <w:u w:val="single"/>
                <w:lang w:val="en-US"/>
              </w:rPr>
              <w:t>ambivalent</w:t>
            </w:r>
            <w:r w:rsidRPr="00E14F24">
              <w:rPr>
                <w:rFonts w:ascii="Times New Roman" w:hAnsi="Times New Roman" w:cs="Times New Roman"/>
                <w:lang w:val="en-US"/>
              </w:rPr>
              <w:t xml:space="preserve"> valance belong in this category </w:t>
            </w:r>
          </w:p>
        </w:tc>
        <w:tc>
          <w:tcPr>
            <w:tcW w:w="3394" w:type="dxa"/>
            <w:tcBorders>
              <w:top w:val="nil"/>
              <w:left w:val="single" w:sz="4" w:space="0" w:color="auto"/>
              <w:bottom w:val="single" w:sz="4" w:space="0" w:color="auto"/>
              <w:right w:val="single" w:sz="4" w:space="0" w:color="auto"/>
            </w:tcBorders>
          </w:tcPr>
          <w:p w14:paraId="5C2FEC03" w14:textId="3513F5FF" w:rsidR="004714C1" w:rsidRPr="008B78F2" w:rsidRDefault="008B78F2" w:rsidP="003B50C2">
            <w:pPr>
              <w:spacing w:after="160" w:line="278" w:lineRule="auto"/>
              <w:rPr>
                <w:rFonts w:ascii="Times New Roman" w:hAnsi="Times New Roman" w:cs="Times New Roman"/>
                <w:lang w:val="de-DE"/>
              </w:rPr>
            </w:pPr>
            <w:r w:rsidRPr="008B78F2">
              <w:rPr>
                <w:rFonts w:ascii="Times New Roman" w:hAnsi="Times New Roman" w:cs="Times New Roman"/>
                <w:lang w:val="de-DE"/>
              </w:rPr>
              <w:t>“Ethisches Verhalten unge</w:t>
            </w:r>
            <w:r>
              <w:rPr>
                <w:rFonts w:ascii="Times New Roman" w:hAnsi="Times New Roman" w:cs="Times New Roman"/>
                <w:lang w:val="de-DE"/>
              </w:rPr>
              <w:t>klärt</w:t>
            </w:r>
            <w:r w:rsidRPr="008B78F2">
              <w:rPr>
                <w:rFonts w:ascii="Times New Roman" w:hAnsi="Times New Roman" w:cs="Times New Roman"/>
                <w:lang w:val="de-DE"/>
              </w:rPr>
              <w:t>”</w:t>
            </w:r>
            <w:r>
              <w:rPr>
                <w:rFonts w:ascii="Times New Roman" w:hAnsi="Times New Roman" w:cs="Times New Roman"/>
                <w:lang w:val="de-DE"/>
              </w:rPr>
              <w:t xml:space="preserve">; </w:t>
            </w:r>
            <w:r w:rsidRPr="008B78F2">
              <w:rPr>
                <w:rFonts w:ascii="Times New Roman" w:hAnsi="Times New Roman" w:cs="Times New Roman"/>
                <w:lang w:val="de-DE"/>
              </w:rPr>
              <w:t>“</w:t>
            </w:r>
            <w:r>
              <w:rPr>
                <w:rFonts w:ascii="Times New Roman" w:hAnsi="Times New Roman" w:cs="Times New Roman"/>
                <w:lang w:val="de-DE"/>
              </w:rPr>
              <w:t>Haftung</w:t>
            </w:r>
            <w:r w:rsidRPr="008B78F2">
              <w:rPr>
                <w:rFonts w:ascii="Times New Roman" w:hAnsi="Times New Roman" w:cs="Times New Roman"/>
                <w:lang w:val="de-DE"/>
              </w:rPr>
              <w:t>”</w:t>
            </w:r>
          </w:p>
        </w:tc>
      </w:tr>
      <w:tr w:rsidR="00597343" w:rsidRPr="0096307D" w14:paraId="0C3625D4" w14:textId="77777777" w:rsidTr="008B78F2">
        <w:trPr>
          <w:trHeight w:val="1560"/>
        </w:trPr>
        <w:tc>
          <w:tcPr>
            <w:tcW w:w="983" w:type="dxa"/>
            <w:tcBorders>
              <w:top w:val="single" w:sz="4" w:space="0" w:color="auto"/>
              <w:left w:val="single" w:sz="8" w:space="0" w:color="000000"/>
              <w:bottom w:val="single" w:sz="8" w:space="0" w:color="000000"/>
              <w:right w:val="single" w:sz="4" w:space="0" w:color="auto"/>
            </w:tcBorders>
          </w:tcPr>
          <w:p w14:paraId="0C5EE22F" w14:textId="5F3D8BF8" w:rsidR="00597343" w:rsidRPr="0096307D" w:rsidRDefault="00597343" w:rsidP="003B50C2">
            <w:pPr>
              <w:spacing w:after="160" w:line="278" w:lineRule="auto"/>
              <w:rPr>
                <w:rFonts w:ascii="Times New Roman" w:hAnsi="Times New Roman" w:cs="Times New Roman"/>
                <w:lang w:val="en-US"/>
              </w:rPr>
            </w:pPr>
            <w:r>
              <w:rPr>
                <w:rFonts w:ascii="Times New Roman" w:hAnsi="Times New Roman" w:cs="Times New Roman"/>
                <w:lang w:val="en-US"/>
              </w:rPr>
              <w:t>RCN</w:t>
            </w:r>
          </w:p>
        </w:tc>
        <w:tc>
          <w:tcPr>
            <w:tcW w:w="1559" w:type="dxa"/>
            <w:tcBorders>
              <w:top w:val="single" w:sz="4" w:space="0" w:color="auto"/>
              <w:left w:val="single" w:sz="8" w:space="0" w:color="000000"/>
              <w:bottom w:val="single" w:sz="8" w:space="0" w:color="000000"/>
              <w:right w:val="single" w:sz="4" w:space="0" w:color="auto"/>
            </w:tcBorders>
            <w:tcMar>
              <w:top w:w="0" w:type="dxa"/>
              <w:left w:w="100" w:type="dxa"/>
              <w:bottom w:w="0" w:type="dxa"/>
              <w:right w:w="100" w:type="dxa"/>
            </w:tcMar>
          </w:tcPr>
          <w:p w14:paraId="2F17D3AE" w14:textId="68D58E8D" w:rsidR="00597343" w:rsidRDefault="00597343" w:rsidP="003B50C2">
            <w:pPr>
              <w:spacing w:after="160" w:line="278" w:lineRule="auto"/>
              <w:rPr>
                <w:rFonts w:ascii="Times New Roman" w:hAnsi="Times New Roman" w:cs="Times New Roman"/>
                <w:lang w:val="en-US"/>
              </w:rPr>
            </w:pPr>
            <w:r>
              <w:rPr>
                <w:rFonts w:ascii="Times New Roman" w:hAnsi="Times New Roman" w:cs="Times New Roman"/>
                <w:lang w:val="en-US"/>
              </w:rPr>
              <w:t xml:space="preserve">rest category, </w:t>
            </w:r>
            <w:proofErr w:type="spellStart"/>
            <w:r>
              <w:rPr>
                <w:rFonts w:ascii="Times New Roman" w:hAnsi="Times New Roman" w:cs="Times New Roman"/>
                <w:lang w:val="en-US"/>
              </w:rPr>
              <w:t>neutr</w:t>
            </w:r>
            <w:proofErr w:type="spellEnd"/>
            <w:r>
              <w:rPr>
                <w:rFonts w:ascii="Times New Roman" w:hAnsi="Times New Roman" w:cs="Times New Roman"/>
                <w:lang w:val="en-US"/>
              </w:rPr>
              <w:t>.</w:t>
            </w:r>
          </w:p>
        </w:tc>
        <w:tc>
          <w:tcPr>
            <w:tcW w:w="2693" w:type="dxa"/>
            <w:tcBorders>
              <w:top w:val="single" w:sz="4" w:space="0" w:color="auto"/>
              <w:left w:val="single" w:sz="4" w:space="0" w:color="auto"/>
              <w:bottom w:val="single" w:sz="8" w:space="0" w:color="000000"/>
              <w:right w:val="single" w:sz="4" w:space="0" w:color="auto"/>
            </w:tcBorders>
          </w:tcPr>
          <w:p w14:paraId="72AF8EF3" w14:textId="77777777" w:rsidR="00597343" w:rsidRDefault="00971771" w:rsidP="003B50C2">
            <w:pPr>
              <w:pStyle w:val="Listenabsatz"/>
              <w:numPr>
                <w:ilvl w:val="0"/>
                <w:numId w:val="21"/>
              </w:numPr>
              <w:spacing w:after="160" w:line="278" w:lineRule="auto"/>
              <w:rPr>
                <w:rFonts w:ascii="Times New Roman" w:hAnsi="Times New Roman" w:cs="Times New Roman"/>
                <w:lang w:val="en-US"/>
              </w:rPr>
            </w:pPr>
            <w:r>
              <w:rPr>
                <w:rFonts w:ascii="Times New Roman" w:hAnsi="Times New Roman" w:cs="Times New Roman"/>
                <w:lang w:val="en-US"/>
              </w:rPr>
              <w:t xml:space="preserve">All terms that </w:t>
            </w:r>
          </w:p>
          <w:p w14:paraId="382AE534" w14:textId="77777777" w:rsidR="00971771" w:rsidRDefault="00971771" w:rsidP="003B50C2">
            <w:pPr>
              <w:pStyle w:val="Listenabsatz"/>
              <w:numPr>
                <w:ilvl w:val="0"/>
                <w:numId w:val="21"/>
              </w:numPr>
              <w:spacing w:after="160" w:line="278" w:lineRule="auto"/>
              <w:rPr>
                <w:rFonts w:ascii="Times New Roman" w:hAnsi="Times New Roman" w:cs="Times New Roman"/>
                <w:lang w:val="en-US"/>
              </w:rPr>
            </w:pPr>
            <w:r>
              <w:rPr>
                <w:rFonts w:ascii="Times New Roman" w:hAnsi="Times New Roman" w:cs="Times New Roman"/>
                <w:lang w:val="en-US"/>
              </w:rPr>
              <w:t xml:space="preserve">do not fall under above constructs, </w:t>
            </w:r>
          </w:p>
          <w:p w14:paraId="4020934D" w14:textId="1F2D8520" w:rsidR="00971771" w:rsidRPr="00C709DC" w:rsidRDefault="00971771" w:rsidP="003B50C2">
            <w:pPr>
              <w:pStyle w:val="Listenabsatz"/>
              <w:numPr>
                <w:ilvl w:val="0"/>
                <w:numId w:val="21"/>
              </w:numPr>
              <w:spacing w:after="160" w:line="278" w:lineRule="auto"/>
              <w:rPr>
                <w:rFonts w:ascii="Times New Roman" w:hAnsi="Times New Roman" w:cs="Times New Roman"/>
                <w:lang w:val="en-US"/>
              </w:rPr>
            </w:pPr>
            <w:r>
              <w:rPr>
                <w:rFonts w:ascii="Times New Roman" w:hAnsi="Times New Roman" w:cs="Times New Roman"/>
                <w:lang w:val="en-US"/>
              </w:rPr>
              <w:t xml:space="preserve">and/or are </w:t>
            </w:r>
            <w:proofErr w:type="spellStart"/>
            <w:r>
              <w:rPr>
                <w:rFonts w:ascii="Times New Roman" w:hAnsi="Times New Roman" w:cs="Times New Roman"/>
                <w:lang w:val="en-US"/>
              </w:rPr>
              <w:t>neigther</w:t>
            </w:r>
            <w:proofErr w:type="spellEnd"/>
            <w:r>
              <w:rPr>
                <w:rFonts w:ascii="Times New Roman" w:hAnsi="Times New Roman" w:cs="Times New Roman"/>
                <w:lang w:val="en-US"/>
              </w:rPr>
              <w:t xml:space="preserve"> positive/negative, ambivalent but neutral </w:t>
            </w:r>
          </w:p>
        </w:tc>
        <w:tc>
          <w:tcPr>
            <w:tcW w:w="2693" w:type="dxa"/>
            <w:tcBorders>
              <w:top w:val="single" w:sz="4" w:space="0" w:color="auto"/>
              <w:left w:val="single" w:sz="4" w:space="0" w:color="auto"/>
              <w:bottom w:val="single" w:sz="8" w:space="0" w:color="000000"/>
              <w:right w:val="single" w:sz="4" w:space="0" w:color="auto"/>
            </w:tcBorders>
          </w:tcPr>
          <w:p w14:paraId="3CBFC9B0" w14:textId="0CA93C30" w:rsidR="00597343" w:rsidRPr="00E14F24" w:rsidRDefault="00971771" w:rsidP="003B50C2">
            <w:pPr>
              <w:spacing w:after="160" w:line="278" w:lineRule="auto"/>
              <w:rPr>
                <w:rFonts w:ascii="Times New Roman" w:hAnsi="Times New Roman" w:cs="Times New Roman"/>
                <w:lang w:val="en-US"/>
              </w:rPr>
            </w:pPr>
            <w:r>
              <w:rPr>
                <w:rFonts w:ascii="Times New Roman" w:hAnsi="Times New Roman" w:cs="Times New Roman"/>
                <w:lang w:val="en-US"/>
              </w:rPr>
              <w:t xml:space="preserve">All terms that cannot be clearly assigned to one of the above-mentioned constructs because of their </w:t>
            </w:r>
            <w:r w:rsidRPr="00971771">
              <w:rPr>
                <w:rFonts w:ascii="Times New Roman" w:hAnsi="Times New Roman" w:cs="Times New Roman"/>
                <w:u w:val="single"/>
                <w:lang w:val="en-US"/>
              </w:rPr>
              <w:t>neutral</w:t>
            </w:r>
            <w:r>
              <w:rPr>
                <w:rFonts w:ascii="Times New Roman" w:hAnsi="Times New Roman" w:cs="Times New Roman"/>
                <w:lang w:val="en-US"/>
              </w:rPr>
              <w:t xml:space="preserve"> valence belong in this category </w:t>
            </w:r>
          </w:p>
        </w:tc>
        <w:tc>
          <w:tcPr>
            <w:tcW w:w="3394" w:type="dxa"/>
            <w:tcBorders>
              <w:top w:val="single" w:sz="4" w:space="0" w:color="auto"/>
              <w:left w:val="single" w:sz="4" w:space="0" w:color="auto"/>
              <w:bottom w:val="single" w:sz="8" w:space="0" w:color="000000"/>
              <w:right w:val="single" w:sz="4" w:space="0" w:color="auto"/>
            </w:tcBorders>
          </w:tcPr>
          <w:p w14:paraId="24A9412D" w14:textId="4E95986A" w:rsidR="00597343" w:rsidRPr="00E14F24" w:rsidRDefault="008B78F2" w:rsidP="003B50C2">
            <w:pPr>
              <w:spacing w:after="160" w:line="278"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Bauweise</w:t>
            </w:r>
            <w:proofErr w:type="spellEnd"/>
            <w:r>
              <w:rPr>
                <w:rFonts w:ascii="Times New Roman" w:hAnsi="Times New Roman" w:cs="Times New Roman"/>
                <w:lang w:val="en-US"/>
              </w:rPr>
              <w:t>”; “</w:t>
            </w:r>
            <w:proofErr w:type="spellStart"/>
            <w:r>
              <w:rPr>
                <w:rFonts w:ascii="Times New Roman" w:hAnsi="Times New Roman" w:cs="Times New Roman"/>
                <w:lang w:val="en-US"/>
              </w:rPr>
              <w:t>hybridkonstruktion</w:t>
            </w:r>
            <w:proofErr w:type="spellEnd"/>
            <w:r>
              <w:rPr>
                <w:rFonts w:ascii="Times New Roman" w:hAnsi="Times New Roman" w:cs="Times New Roman"/>
                <w:lang w:val="en-US"/>
              </w:rPr>
              <w:t>”</w:t>
            </w:r>
          </w:p>
        </w:tc>
      </w:tr>
    </w:tbl>
    <w:p w14:paraId="0C8AF1C7" w14:textId="77777777" w:rsidR="00EB18CE" w:rsidRDefault="00EB18CE" w:rsidP="00EB18CE">
      <w:pPr>
        <w:spacing w:before="240" w:after="240"/>
        <w:rPr>
          <w:rFonts w:ascii="Times New Roman" w:hAnsi="Times New Roman" w:cs="Times New Roman"/>
        </w:rPr>
      </w:pPr>
    </w:p>
    <w:p w14:paraId="00E8FD13" w14:textId="48E2D91C" w:rsidR="00EB18CE" w:rsidRDefault="00EB18CE" w:rsidP="00EB18CE">
      <w:pPr>
        <w:spacing w:before="240" w:after="240"/>
        <w:rPr>
          <w:ins w:id="250" w:author="Julius Fenn" w:date="2024-03-07T16:20:00Z"/>
          <w:rFonts w:ascii="Times New Roman" w:eastAsia="Times New Roman" w:hAnsi="Times New Roman" w:cs="Times New Roman"/>
          <w:b/>
          <w:sz w:val="24"/>
          <w:szCs w:val="24"/>
          <w:lang w:val="en-US"/>
        </w:rPr>
      </w:pPr>
      <w:r w:rsidRPr="00145F5E">
        <w:rPr>
          <w:rFonts w:ascii="Times New Roman" w:eastAsia="Times New Roman" w:hAnsi="Times New Roman" w:cs="Times New Roman"/>
          <w:b/>
          <w:sz w:val="24"/>
          <w:szCs w:val="24"/>
          <w:lang w:val="en-US"/>
        </w:rPr>
        <w:t>Graphical representation of</w:t>
      </w:r>
      <w:r w:rsidR="00145F5E" w:rsidRPr="00145F5E">
        <w:rPr>
          <w:rFonts w:ascii="Times New Roman" w:eastAsia="Times New Roman" w:hAnsi="Times New Roman" w:cs="Times New Roman"/>
          <w:b/>
          <w:sz w:val="24"/>
          <w:szCs w:val="24"/>
          <w:lang w:val="en-US"/>
        </w:rPr>
        <w:t xml:space="preserve"> possible</w:t>
      </w:r>
      <w:r w:rsidRPr="00145F5E">
        <w:rPr>
          <w:rFonts w:ascii="Times New Roman" w:eastAsia="Times New Roman" w:hAnsi="Times New Roman" w:cs="Times New Roman"/>
          <w:b/>
          <w:sz w:val="24"/>
          <w:szCs w:val="24"/>
          <w:lang w:val="en-US"/>
        </w:rPr>
        <w:t xml:space="preserve"> connections </w:t>
      </w:r>
      <w:commentRangeStart w:id="251"/>
      <w:commentRangeStart w:id="252"/>
      <w:r w:rsidRPr="00145F5E">
        <w:rPr>
          <w:rFonts w:ascii="Times New Roman" w:eastAsia="Times New Roman" w:hAnsi="Times New Roman" w:cs="Times New Roman"/>
          <w:b/>
          <w:sz w:val="24"/>
          <w:szCs w:val="24"/>
          <w:lang w:val="en-US"/>
        </w:rPr>
        <w:t xml:space="preserve">between the concepts </w:t>
      </w:r>
      <w:commentRangeEnd w:id="251"/>
      <w:r w:rsidR="00875C94">
        <w:rPr>
          <w:rStyle w:val="Kommentarzeichen"/>
        </w:rPr>
        <w:commentReference w:id="251"/>
      </w:r>
      <w:commentRangeEnd w:id="252"/>
      <w:r w:rsidR="00065CCA">
        <w:rPr>
          <w:rStyle w:val="Kommentarzeichen"/>
        </w:rPr>
        <w:commentReference w:id="252"/>
      </w:r>
    </w:p>
    <w:p w14:paraId="41AFDEC3" w14:textId="1877787C" w:rsidR="00065CCA" w:rsidRPr="00065CCA" w:rsidRDefault="00065CCA" w:rsidP="00EB18CE">
      <w:pPr>
        <w:spacing w:before="240" w:after="240"/>
        <w:rPr>
          <w:rFonts w:ascii="Times New Roman" w:eastAsia="Times New Roman" w:hAnsi="Times New Roman" w:cs="Times New Roman"/>
          <w:sz w:val="24"/>
          <w:szCs w:val="24"/>
          <w:lang w:val="en-US"/>
          <w:rPrChange w:id="253" w:author="Julius Fenn" w:date="2024-03-07T16:21:00Z">
            <w:rPr>
              <w:rFonts w:ascii="Times New Roman" w:eastAsia="Times New Roman" w:hAnsi="Times New Roman" w:cs="Times New Roman"/>
              <w:b/>
              <w:sz w:val="24"/>
              <w:szCs w:val="24"/>
              <w:lang w:val="en-US"/>
            </w:rPr>
          </w:rPrChange>
        </w:rPr>
      </w:pPr>
      <w:ins w:id="254" w:author="Julius Fenn" w:date="2024-03-07T16:21:00Z">
        <w:r w:rsidRPr="00065CCA">
          <w:rPr>
            <w:rFonts w:ascii="Times New Roman" w:eastAsia="Times New Roman" w:hAnsi="Times New Roman" w:cs="Times New Roman"/>
            <w:sz w:val="24"/>
            <w:szCs w:val="24"/>
            <w:lang w:val="en-US"/>
          </w:rPr>
          <w:t>In the following graphic the complementary terms of the coding guidelines (such as safety vs. risk) are shown, whereby only the codes are written. Arrows on the left or right indicate that these terms were mentioned in the coding rules of the respective other term, which highlights the need to differentiate between these terms.</w:t>
        </w:r>
      </w:ins>
    </w:p>
    <w:p w14:paraId="1825C147" w14:textId="79B8E7BE" w:rsidR="00145F5E" w:rsidRPr="00EB18CE" w:rsidRDefault="00E67E97" w:rsidP="00EB18CE">
      <w:pPr>
        <w:spacing w:before="240" w:after="240"/>
        <w:rPr>
          <w:rFonts w:ascii="Times New Roman" w:eastAsia="Times New Roman" w:hAnsi="Times New Roman" w:cs="Times New Roman"/>
          <w:b/>
          <w:sz w:val="20"/>
          <w:szCs w:val="20"/>
          <w:lang w:val="en-US"/>
        </w:rPr>
      </w:pPr>
      <w:r>
        <w:rPr>
          <w:rFonts w:ascii="Times New Roman" w:eastAsia="Times New Roman" w:hAnsi="Times New Roman" w:cs="Times New Roman"/>
          <w:b/>
          <w:noProof/>
          <w:sz w:val="24"/>
          <w:szCs w:val="24"/>
          <w:lang w:val="en-US"/>
        </w:rPr>
        <w:drawing>
          <wp:inline distT="0" distB="0" distL="0" distR="0" wp14:anchorId="459F6C05" wp14:editId="0FFFC95F">
            <wp:extent cx="2169564" cy="4152900"/>
            <wp:effectExtent l="0" t="0" r="2540" b="0"/>
            <wp:docPr id="1797968647"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68647" name="Grafik 1" descr="Ein Bild, das Diagramm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181457" cy="4175666"/>
                    </a:xfrm>
                    <a:prstGeom prst="rect">
                      <a:avLst/>
                    </a:prstGeom>
                  </pic:spPr>
                </pic:pic>
              </a:graphicData>
            </a:graphic>
          </wp:inline>
        </w:drawing>
      </w:r>
      <w:bookmarkStart w:id="255" w:name="_GoBack"/>
      <w:bookmarkEnd w:id="255"/>
    </w:p>
    <w:p w14:paraId="4FB79836" w14:textId="44E476A0" w:rsidR="00EB18CE" w:rsidRPr="00E55AB9" w:rsidRDefault="00EB18CE">
      <w:pPr>
        <w:spacing w:before="240" w:after="240"/>
        <w:rPr>
          <w:rFonts w:ascii="Times New Roman" w:eastAsia="Times New Roman" w:hAnsi="Times New Roman" w:cs="Times New Roman"/>
          <w:b/>
          <w:sz w:val="24"/>
          <w:szCs w:val="24"/>
          <w:lang w:val="en-US"/>
        </w:rPr>
      </w:pPr>
    </w:p>
    <w:sectPr w:rsidR="00EB18CE" w:rsidRPr="00E55AB9">
      <w:headerReference w:type="default" r:id="rId11"/>
      <w:footerReference w:type="default" r:id="rId1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0" w:author="Julius Fenn" w:date="2024-03-07T16:15:00Z" w:initials="JF">
    <w:p w14:paraId="7809E1A3" w14:textId="2D12830D" w:rsidR="00564477" w:rsidRDefault="00564477">
      <w:pPr>
        <w:pStyle w:val="Kommentartext"/>
      </w:pPr>
      <w:r>
        <w:rPr>
          <w:rStyle w:val="Kommentarzeichen"/>
        </w:rPr>
        <w:annotationRef/>
      </w:r>
      <w:r>
        <w:t>Glaube nur der 20th ist realistisch</w:t>
      </w:r>
    </w:p>
  </w:comment>
  <w:comment w:id="213" w:author="Julius Fenn" w:date="2024-03-07T16:19:00Z" w:initials="JF">
    <w:p w14:paraId="400F5551" w14:textId="5637C64D" w:rsidR="00065CCA" w:rsidRDefault="00065CCA">
      <w:pPr>
        <w:pStyle w:val="Kommentartext"/>
      </w:pPr>
      <w:r>
        <w:rPr>
          <w:rStyle w:val="Kommentarzeichen"/>
        </w:rPr>
        <w:annotationRef/>
      </w:r>
      <w:proofErr w:type="spellStart"/>
      <w:r>
        <w:t>Formartierung</w:t>
      </w:r>
      <w:proofErr w:type="spellEnd"/>
    </w:p>
  </w:comment>
  <w:comment w:id="251" w:author="louisa estadieu" w:date="2024-03-07T15:51:00Z" w:initials="le">
    <w:p w14:paraId="40C2BD12" w14:textId="77777777" w:rsidR="00875C94" w:rsidRDefault="00875C94" w:rsidP="00875C94">
      <w:r>
        <w:rPr>
          <w:rStyle w:val="Kommentarzeichen"/>
        </w:rPr>
        <w:annotationRef/>
      </w:r>
      <w:r>
        <w:rPr>
          <w:color w:val="000000"/>
          <w:sz w:val="20"/>
          <w:szCs w:val="20"/>
        </w:rPr>
        <w:t>ich finde die Tabelle eher verwirrend, doch wieder raus?</w:t>
      </w:r>
    </w:p>
  </w:comment>
  <w:comment w:id="252" w:author="Julius Fenn" w:date="2024-03-07T16:21:00Z" w:initials="JF">
    <w:p w14:paraId="3A55F235" w14:textId="5453D6F5" w:rsidR="00065CCA" w:rsidRDefault="00065CCA">
      <w:pPr>
        <w:pStyle w:val="Kommentartext"/>
      </w:pPr>
      <w:r>
        <w:rPr>
          <w:rStyle w:val="Kommentarzeichen"/>
        </w:rPr>
        <w:annotationRef/>
      </w:r>
      <w:r>
        <w:t>Mit der Erklärung würde ich diese drin lassen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09E1A3" w15:done="0"/>
  <w15:commentEx w15:paraId="400F5551" w15:done="0"/>
  <w15:commentEx w15:paraId="40C2BD12" w15:done="0"/>
  <w15:commentEx w15:paraId="3A55F235" w15:paraIdParent="40C2BD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3712648" w16cex:dateUtc="2024-03-07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09E1A3" w16cid:durableId="299466BA"/>
  <w16cid:commentId w16cid:paraId="400F5551" w16cid:durableId="2994677C"/>
  <w16cid:commentId w16cid:paraId="40C2BD12" w16cid:durableId="63712648"/>
  <w16cid:commentId w16cid:paraId="3A55F235" w16cid:durableId="29946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4AF00" w14:textId="77777777" w:rsidR="00164EB8" w:rsidRDefault="00164EB8">
      <w:pPr>
        <w:spacing w:line="240" w:lineRule="auto"/>
      </w:pPr>
      <w:r>
        <w:separator/>
      </w:r>
    </w:p>
  </w:endnote>
  <w:endnote w:type="continuationSeparator" w:id="0">
    <w:p w14:paraId="4112EBA7" w14:textId="77777777" w:rsidR="00164EB8" w:rsidRDefault="00164E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99A69" w14:textId="77777777" w:rsidR="008023B2" w:rsidRDefault="00EA607C">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04BF4">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54BF3" w14:textId="77777777" w:rsidR="00164EB8" w:rsidRDefault="00164EB8">
      <w:pPr>
        <w:spacing w:line="240" w:lineRule="auto"/>
      </w:pPr>
      <w:r>
        <w:separator/>
      </w:r>
    </w:p>
  </w:footnote>
  <w:footnote w:type="continuationSeparator" w:id="0">
    <w:p w14:paraId="69C6598B" w14:textId="77777777" w:rsidR="00164EB8" w:rsidRDefault="00164E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386E5" w14:textId="77777777" w:rsidR="008023B2" w:rsidRDefault="00EA607C">
    <w:pPr>
      <w:spacing w:line="360" w:lineRule="auto"/>
    </w:pPr>
    <w:r>
      <w:rPr>
        <w:rFonts w:ascii="Times New Roman" w:eastAsia="Times New Roman" w:hAnsi="Times New Roman" w:cs="Times New Roman"/>
        <w:color w:val="666666"/>
        <w:sz w:val="24"/>
        <w:szCs w:val="24"/>
      </w:rPr>
      <w:t xml:space="preserve">CODING GUIDELINES   </w:t>
    </w: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t xml:space="preserve">   </w:t>
    </w:r>
    <w:r>
      <w:rPr>
        <w:rFonts w:ascii="Times New Roman" w:eastAsia="Times New Roman" w:hAnsi="Times New Roman" w:cs="Times New Roman"/>
        <w:color w:val="666666"/>
        <w:sz w:val="24"/>
        <w:szCs w:val="24"/>
      </w:rPr>
      <w:tab/>
      <w:t xml:space="preserve">     </w:t>
    </w: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t xml:space="preserve">                                                   </w:t>
    </w:r>
    <w:r>
      <w:rPr>
        <w:rFonts w:ascii="Times New Roman" w:eastAsia="Times New Roman" w:hAnsi="Times New Roman" w:cs="Times New Roman"/>
        <w:color w:val="666666"/>
        <w:sz w:val="24"/>
        <w:szCs w:val="24"/>
      </w:rPr>
      <w:fldChar w:fldCharType="begin"/>
    </w:r>
    <w:r>
      <w:rPr>
        <w:rFonts w:ascii="Times New Roman" w:eastAsia="Times New Roman" w:hAnsi="Times New Roman" w:cs="Times New Roman"/>
        <w:color w:val="666666"/>
        <w:sz w:val="24"/>
        <w:szCs w:val="24"/>
      </w:rPr>
      <w:instrText>PAGE</w:instrText>
    </w:r>
    <w:r>
      <w:rPr>
        <w:rFonts w:ascii="Times New Roman" w:eastAsia="Times New Roman" w:hAnsi="Times New Roman" w:cs="Times New Roman"/>
        <w:color w:val="666666"/>
        <w:sz w:val="24"/>
        <w:szCs w:val="24"/>
      </w:rPr>
      <w:fldChar w:fldCharType="separate"/>
    </w:r>
    <w:r w:rsidR="00704BF4">
      <w:rPr>
        <w:rFonts w:ascii="Times New Roman" w:eastAsia="Times New Roman" w:hAnsi="Times New Roman" w:cs="Times New Roman"/>
        <w:noProof/>
        <w:color w:val="666666"/>
        <w:sz w:val="24"/>
        <w:szCs w:val="24"/>
      </w:rPr>
      <w:t>1</w:t>
    </w:r>
    <w:r>
      <w:rPr>
        <w:rFonts w:ascii="Times New Roman" w:eastAsia="Times New Roman" w:hAnsi="Times New Roman" w:cs="Times New Roman"/>
        <w:color w:val="666666"/>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A9A"/>
    <w:multiLevelType w:val="multilevel"/>
    <w:tmpl w:val="D99278B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0AC198C"/>
    <w:multiLevelType w:val="multilevel"/>
    <w:tmpl w:val="6CC6502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2A117FA4"/>
    <w:multiLevelType w:val="multilevel"/>
    <w:tmpl w:val="2DF2F7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3455539D"/>
    <w:multiLevelType w:val="hybridMultilevel"/>
    <w:tmpl w:val="7744F09C"/>
    <w:lvl w:ilvl="0" w:tplc="BF801232">
      <w:start w:val="3"/>
      <w:numFmt w:val="bullet"/>
      <w:lvlText w:val="-"/>
      <w:lvlJc w:val="left"/>
      <w:pPr>
        <w:ind w:left="720" w:hanging="360"/>
      </w:pPr>
      <w:rPr>
        <w:rFonts w:ascii="Times New Roman" w:eastAsia="Arial"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A017E1"/>
    <w:multiLevelType w:val="multilevel"/>
    <w:tmpl w:val="6B7E3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91254C"/>
    <w:multiLevelType w:val="multilevel"/>
    <w:tmpl w:val="1F8CB05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3E644C8B"/>
    <w:multiLevelType w:val="multilevel"/>
    <w:tmpl w:val="65F00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521CCC"/>
    <w:multiLevelType w:val="hybridMultilevel"/>
    <w:tmpl w:val="C8CE1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606B44"/>
    <w:multiLevelType w:val="hybridMultilevel"/>
    <w:tmpl w:val="C9CAC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D3533C"/>
    <w:multiLevelType w:val="multilevel"/>
    <w:tmpl w:val="C04819D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4D72538F"/>
    <w:multiLevelType w:val="multilevel"/>
    <w:tmpl w:val="B97E8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9B24FD"/>
    <w:multiLevelType w:val="multilevel"/>
    <w:tmpl w:val="611C0D5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508F44EA"/>
    <w:multiLevelType w:val="multilevel"/>
    <w:tmpl w:val="FE6ACD9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519F1449"/>
    <w:multiLevelType w:val="multilevel"/>
    <w:tmpl w:val="B9EE8C2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523E60BC"/>
    <w:multiLevelType w:val="multilevel"/>
    <w:tmpl w:val="AD9845B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5" w15:restartNumberingAfterBreak="0">
    <w:nsid w:val="536B7A60"/>
    <w:multiLevelType w:val="multilevel"/>
    <w:tmpl w:val="FA60FF7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5BCB490B"/>
    <w:multiLevelType w:val="multilevel"/>
    <w:tmpl w:val="C5AE390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650D5F0C"/>
    <w:multiLevelType w:val="multilevel"/>
    <w:tmpl w:val="14D48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706DD5"/>
    <w:multiLevelType w:val="multilevel"/>
    <w:tmpl w:val="89783A2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713B3EC9"/>
    <w:multiLevelType w:val="multilevel"/>
    <w:tmpl w:val="DD660C1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72DF238F"/>
    <w:multiLevelType w:val="multilevel"/>
    <w:tmpl w:val="C016BEC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11"/>
  </w:num>
  <w:num w:numId="2">
    <w:abstractNumId w:val="12"/>
  </w:num>
  <w:num w:numId="3">
    <w:abstractNumId w:val="18"/>
  </w:num>
  <w:num w:numId="4">
    <w:abstractNumId w:val="16"/>
  </w:num>
  <w:num w:numId="5">
    <w:abstractNumId w:val="9"/>
  </w:num>
  <w:num w:numId="6">
    <w:abstractNumId w:val="0"/>
  </w:num>
  <w:num w:numId="7">
    <w:abstractNumId w:val="14"/>
  </w:num>
  <w:num w:numId="8">
    <w:abstractNumId w:val="2"/>
  </w:num>
  <w:num w:numId="9">
    <w:abstractNumId w:val="17"/>
  </w:num>
  <w:num w:numId="10">
    <w:abstractNumId w:val="1"/>
  </w:num>
  <w:num w:numId="11">
    <w:abstractNumId w:val="5"/>
  </w:num>
  <w:num w:numId="12">
    <w:abstractNumId w:val="15"/>
  </w:num>
  <w:num w:numId="13">
    <w:abstractNumId w:val="20"/>
  </w:num>
  <w:num w:numId="14">
    <w:abstractNumId w:val="4"/>
  </w:num>
  <w:num w:numId="15">
    <w:abstractNumId w:val="13"/>
  </w:num>
  <w:num w:numId="16">
    <w:abstractNumId w:val="10"/>
  </w:num>
  <w:num w:numId="17">
    <w:abstractNumId w:val="19"/>
  </w:num>
  <w:num w:numId="18">
    <w:abstractNumId w:val="6"/>
  </w:num>
  <w:num w:numId="19">
    <w:abstractNumId w:val="3"/>
  </w:num>
  <w:num w:numId="20">
    <w:abstractNumId w:val="7"/>
  </w:num>
  <w:num w:numId="2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us Fenn">
    <w15:presenceInfo w15:providerId="Windows Live" w15:userId="4969b09ad1230f28"/>
  </w15:person>
  <w15:person w15:author="louisa estadieu">
    <w15:presenceInfo w15:providerId="Windows Live" w15:userId="bea5001da6554c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05"/>
    <w:rsid w:val="00021E95"/>
    <w:rsid w:val="0002671B"/>
    <w:rsid w:val="000537BC"/>
    <w:rsid w:val="00065CCA"/>
    <w:rsid w:val="000C5392"/>
    <w:rsid w:val="001137D7"/>
    <w:rsid w:val="00145F5E"/>
    <w:rsid w:val="00156218"/>
    <w:rsid w:val="00164EB8"/>
    <w:rsid w:val="001A0106"/>
    <w:rsid w:val="001B4692"/>
    <w:rsid w:val="002733B5"/>
    <w:rsid w:val="002B71DD"/>
    <w:rsid w:val="00302D2F"/>
    <w:rsid w:val="00310B4D"/>
    <w:rsid w:val="00361CD1"/>
    <w:rsid w:val="00374F5B"/>
    <w:rsid w:val="003B079F"/>
    <w:rsid w:val="003D3F50"/>
    <w:rsid w:val="004104B7"/>
    <w:rsid w:val="00442680"/>
    <w:rsid w:val="00446E91"/>
    <w:rsid w:val="004714C1"/>
    <w:rsid w:val="004B1F47"/>
    <w:rsid w:val="004C4CC9"/>
    <w:rsid w:val="00503DF3"/>
    <w:rsid w:val="00564477"/>
    <w:rsid w:val="00597343"/>
    <w:rsid w:val="005C22C5"/>
    <w:rsid w:val="005C5570"/>
    <w:rsid w:val="0067433E"/>
    <w:rsid w:val="006A25D8"/>
    <w:rsid w:val="006A3621"/>
    <w:rsid w:val="00704BF4"/>
    <w:rsid w:val="00706944"/>
    <w:rsid w:val="00773805"/>
    <w:rsid w:val="007819CA"/>
    <w:rsid w:val="0079292C"/>
    <w:rsid w:val="00793957"/>
    <w:rsid w:val="007B38EB"/>
    <w:rsid w:val="007B6389"/>
    <w:rsid w:val="007C79C9"/>
    <w:rsid w:val="008023B2"/>
    <w:rsid w:val="00865CD5"/>
    <w:rsid w:val="00875C94"/>
    <w:rsid w:val="008B78F2"/>
    <w:rsid w:val="008D70A6"/>
    <w:rsid w:val="008E7E20"/>
    <w:rsid w:val="009409D4"/>
    <w:rsid w:val="00957ADE"/>
    <w:rsid w:val="0096307D"/>
    <w:rsid w:val="009674F1"/>
    <w:rsid w:val="00971771"/>
    <w:rsid w:val="00A03F53"/>
    <w:rsid w:val="00A20D77"/>
    <w:rsid w:val="00A240D5"/>
    <w:rsid w:val="00AC3311"/>
    <w:rsid w:val="00B331CE"/>
    <w:rsid w:val="00BE67FE"/>
    <w:rsid w:val="00C0037E"/>
    <w:rsid w:val="00C25F6D"/>
    <w:rsid w:val="00C658F6"/>
    <w:rsid w:val="00C709DC"/>
    <w:rsid w:val="00CB0869"/>
    <w:rsid w:val="00CD043E"/>
    <w:rsid w:val="00D200B9"/>
    <w:rsid w:val="00D76F99"/>
    <w:rsid w:val="00DA1ABD"/>
    <w:rsid w:val="00E14DFF"/>
    <w:rsid w:val="00E55AB9"/>
    <w:rsid w:val="00E67E97"/>
    <w:rsid w:val="00EA607C"/>
    <w:rsid w:val="00EB18CE"/>
    <w:rsid w:val="00EE332B"/>
    <w:rsid w:val="00F10C28"/>
    <w:rsid w:val="00F507E3"/>
    <w:rsid w:val="00F72AF5"/>
    <w:rsid w:val="00F9499A"/>
    <w:rsid w:val="00FE0825"/>
    <w:rsid w:val="00FE18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0E11"/>
  <w15:docId w15:val="{5A58B839-412C-7646-969D-EBAFB448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7C79C9"/>
    <w:pPr>
      <w:ind w:left="720"/>
      <w:contextualSpacing/>
    </w:pPr>
  </w:style>
  <w:style w:type="character" w:styleId="Kommentarzeichen">
    <w:name w:val="annotation reference"/>
    <w:basedOn w:val="Absatz-Standardschriftart"/>
    <w:uiPriority w:val="99"/>
    <w:semiHidden/>
    <w:unhideWhenUsed/>
    <w:rsid w:val="00C0037E"/>
    <w:rPr>
      <w:sz w:val="16"/>
      <w:szCs w:val="16"/>
    </w:rPr>
  </w:style>
  <w:style w:type="paragraph" w:styleId="Kommentartext">
    <w:name w:val="annotation text"/>
    <w:basedOn w:val="Standard"/>
    <w:link w:val="KommentartextZchn"/>
    <w:uiPriority w:val="99"/>
    <w:semiHidden/>
    <w:unhideWhenUsed/>
    <w:rsid w:val="00C0037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037E"/>
    <w:rPr>
      <w:sz w:val="20"/>
      <w:szCs w:val="20"/>
    </w:rPr>
  </w:style>
  <w:style w:type="paragraph" w:styleId="Kommentarthema">
    <w:name w:val="annotation subject"/>
    <w:basedOn w:val="Kommentartext"/>
    <w:next w:val="Kommentartext"/>
    <w:link w:val="KommentarthemaZchn"/>
    <w:uiPriority w:val="99"/>
    <w:semiHidden/>
    <w:unhideWhenUsed/>
    <w:rsid w:val="00C0037E"/>
    <w:rPr>
      <w:b/>
      <w:bCs/>
    </w:rPr>
  </w:style>
  <w:style w:type="character" w:customStyle="1" w:styleId="KommentarthemaZchn">
    <w:name w:val="Kommentarthema Zchn"/>
    <w:basedOn w:val="KommentartextZchn"/>
    <w:link w:val="Kommentarthema"/>
    <w:uiPriority w:val="99"/>
    <w:semiHidden/>
    <w:rsid w:val="00C0037E"/>
    <w:rPr>
      <w:b/>
      <w:bCs/>
      <w:sz w:val="20"/>
      <w:szCs w:val="20"/>
    </w:rPr>
  </w:style>
  <w:style w:type="paragraph" w:styleId="Sprechblasentext">
    <w:name w:val="Balloon Text"/>
    <w:basedOn w:val="Standard"/>
    <w:link w:val="SprechblasentextZchn"/>
    <w:uiPriority w:val="99"/>
    <w:semiHidden/>
    <w:unhideWhenUsed/>
    <w:rsid w:val="00EE332B"/>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33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1798</Words>
  <Characters>10249</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Louisa Estadieu</dc:creator>
  <cp:lastModifiedBy>Julius Fenn</cp:lastModifiedBy>
  <cp:revision>5</cp:revision>
  <dcterms:created xsi:type="dcterms:W3CDTF">2024-03-07T15:09:00Z</dcterms:created>
  <dcterms:modified xsi:type="dcterms:W3CDTF">2024-03-07T15:30:00Z</dcterms:modified>
</cp:coreProperties>
</file>